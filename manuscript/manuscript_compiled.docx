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634F2" w14:textId="77AFAD54" w:rsidR="00B46F92" w:rsidRDefault="00292A81" w:rsidP="00B96283">
      <w:pPr>
        <w:rPr>
          <w:ins w:id="0" w:author="Grover, Corrinne E [EEOBS]" w:date="2017-02-08T11:43:00Z"/>
        </w:rPr>
      </w:pPr>
      <w:ins w:id="1" w:author="Grover, Corrinne E [EEOBS]" w:date="2017-02-08T11:43:00Z">
        <w:r>
          <w:t>Where to publish</w:t>
        </w:r>
      </w:ins>
    </w:p>
    <w:p w14:paraId="29996395" w14:textId="3DBDA087" w:rsidR="00292A81" w:rsidRDefault="00292A81" w:rsidP="00B96283">
      <w:pPr>
        <w:pStyle w:val="ListParagraph"/>
        <w:numPr>
          <w:ilvl w:val="0"/>
          <w:numId w:val="7"/>
        </w:numPr>
        <w:rPr>
          <w:ins w:id="2" w:author="Grover, Corrinne E [EEOBS]" w:date="2017-02-08T11:43:00Z"/>
        </w:rPr>
      </w:pPr>
      <w:ins w:id="3" w:author="Grover, Corrinne E [EEOBS]" w:date="2017-02-08T11:43:00Z">
        <w:r>
          <w:t>BMC Genomics (methodology)</w:t>
        </w:r>
      </w:ins>
    </w:p>
    <w:p w14:paraId="2EC427EC" w14:textId="7A42291A" w:rsidR="00292A81" w:rsidRDefault="00292A81" w:rsidP="00B96283">
      <w:pPr>
        <w:pStyle w:val="ListParagraph"/>
        <w:numPr>
          <w:ilvl w:val="0"/>
          <w:numId w:val="7"/>
        </w:numPr>
        <w:rPr>
          <w:ins w:id="4" w:author="Grover, Corrinne E [EEOBS]" w:date="2017-02-08T11:44:00Z"/>
        </w:rPr>
      </w:pPr>
      <w:ins w:id="5" w:author="Grover, Corrinne E [EEOBS]" w:date="2017-02-08T11:44:00Z">
        <w:r>
          <w:t>BMC Bioinformatics (methodology)</w:t>
        </w:r>
      </w:ins>
    </w:p>
    <w:p w14:paraId="572FC5C7" w14:textId="70A26FD3" w:rsidR="00292A81" w:rsidRDefault="00292A81" w:rsidP="00B96283">
      <w:pPr>
        <w:pStyle w:val="ListParagraph"/>
        <w:numPr>
          <w:ilvl w:val="0"/>
          <w:numId w:val="7"/>
        </w:numPr>
        <w:rPr>
          <w:ins w:id="6" w:author="Grover, Corrinne E [EEOBS]" w:date="2017-02-08T11:44:00Z"/>
        </w:rPr>
      </w:pPr>
      <w:ins w:id="7" w:author="Grover, Corrinne E [EEOBS]" w:date="2017-02-08T11:44:00Z">
        <w:r>
          <w:t>Scientific Reports</w:t>
        </w:r>
      </w:ins>
    </w:p>
    <w:p w14:paraId="22A8F0F5" w14:textId="7745B0B1" w:rsidR="00292A81" w:rsidRDefault="00292A81" w:rsidP="00B96283">
      <w:pPr>
        <w:pStyle w:val="ListParagraph"/>
        <w:numPr>
          <w:ilvl w:val="0"/>
          <w:numId w:val="7"/>
        </w:numPr>
        <w:rPr>
          <w:ins w:id="8" w:author="Grover, Corrinne E [EEOBS]" w:date="2017-02-08T11:44:00Z"/>
        </w:rPr>
      </w:pPr>
      <w:ins w:id="9" w:author="Grover, Corrinne E [EEOBS]" w:date="2017-02-08T11:44:00Z">
        <w:r>
          <w:t>GBE (letter)</w:t>
        </w:r>
      </w:ins>
    </w:p>
    <w:p w14:paraId="4798754E" w14:textId="544F4D7E" w:rsidR="00292A81" w:rsidRDefault="00292A81" w:rsidP="00B96283">
      <w:pPr>
        <w:pStyle w:val="ListParagraph"/>
        <w:numPr>
          <w:ilvl w:val="0"/>
          <w:numId w:val="7"/>
        </w:numPr>
        <w:rPr>
          <w:ins w:id="10" w:author="Grover, Corrinne E [EEOBS]" w:date="2017-02-08T11:43:00Z"/>
        </w:rPr>
      </w:pPr>
      <w:ins w:id="11" w:author="Grover, Corrinne E [EEOBS]" w:date="2017-02-08T11:45:00Z">
        <w:r>
          <w:t>BMC Research Notes</w:t>
        </w:r>
      </w:ins>
    </w:p>
    <w:p w14:paraId="7935C3A6" w14:textId="77777777" w:rsidR="00B46F92" w:rsidRDefault="00B46F92" w:rsidP="00946712">
      <w:pPr>
        <w:jc w:val="center"/>
        <w:rPr>
          <w:ins w:id="12" w:author="Grover, Corrinne E [EEOBS]" w:date="2017-02-08T11:43:00Z"/>
        </w:rPr>
      </w:pPr>
    </w:p>
    <w:p w14:paraId="5C16822D" w14:textId="2C19EA14" w:rsidR="00FA3842" w:rsidRDefault="00D957F2" w:rsidP="00946712">
      <w:pPr>
        <w:jc w:val="center"/>
      </w:pPr>
      <w:r>
        <w:t>Challenges and pitfalls in</w:t>
      </w:r>
      <w:r w:rsidR="00FA3842" w:rsidRPr="00FA3842">
        <w:t xml:space="preserve"> the use of </w:t>
      </w:r>
      <w:r w:rsidR="00FA3842">
        <w:t xml:space="preserve">partitioned </w:t>
      </w:r>
      <w:r w:rsidR="00FA3842" w:rsidRPr="00FA3842">
        <w:t xml:space="preserve">gene counts for </w:t>
      </w:r>
      <w:r w:rsidR="00191AE7">
        <w:t xml:space="preserve">homoeologous </w:t>
      </w:r>
      <w:r w:rsidR="00FA3842">
        <w:t xml:space="preserve">gene expression and </w:t>
      </w:r>
      <w:r w:rsidR="00FA3842" w:rsidRPr="00FA3842">
        <w:t>co-expression network analys</w:t>
      </w:r>
      <w:r w:rsidR="00191AE7">
        <w:t>e</w:t>
      </w:r>
      <w:r w:rsidR="00FA3842" w:rsidRPr="00FA3842">
        <w:t xml:space="preserve">s </w:t>
      </w:r>
    </w:p>
    <w:p w14:paraId="4C3B4D8D" w14:textId="6F9A2F0D" w:rsidR="001D0D27" w:rsidRDefault="00D957F2" w:rsidP="00946712">
      <w:pPr>
        <w:jc w:val="center"/>
      </w:pPr>
      <w:r>
        <w:t xml:space="preserve">Hu G </w:t>
      </w:r>
      <w:r w:rsidRPr="007D4D14">
        <w:rPr>
          <w:vertAlign w:val="superscript"/>
        </w:rPr>
        <w:t>1,2</w:t>
      </w:r>
      <w:r>
        <w:t xml:space="preserve">, </w:t>
      </w:r>
      <w:r w:rsidR="001D0D27">
        <w:t>Grover CE</w:t>
      </w:r>
      <w:r>
        <w:t xml:space="preserve"> </w:t>
      </w:r>
      <w:r w:rsidRPr="007D4D14">
        <w:rPr>
          <w:vertAlign w:val="superscript"/>
        </w:rPr>
        <w:t>1,2</w:t>
      </w:r>
      <w:r w:rsidR="001D0D27">
        <w:t xml:space="preserve">,  </w:t>
      </w:r>
      <w:r w:rsidR="001810C8">
        <w:t xml:space="preserve">Arick II MA, </w:t>
      </w:r>
      <w:r w:rsidR="00C31926">
        <w:t xml:space="preserve">Meiling??, </w:t>
      </w:r>
      <w:r w:rsidR="001810C8">
        <w:t>Peter</w:t>
      </w:r>
      <w:r w:rsidR="00C31926">
        <w:t>s</w:t>
      </w:r>
      <w:r w:rsidR="001810C8">
        <w:t xml:space="preserve">on DG, </w:t>
      </w:r>
      <w:r w:rsidR="001D0D27">
        <w:t>and JF Wendel</w:t>
      </w:r>
      <w:r w:rsidRPr="007D4D14">
        <w:rPr>
          <w:vertAlign w:val="superscript"/>
        </w:rPr>
        <w:t>2</w:t>
      </w:r>
    </w:p>
    <w:p w14:paraId="53F63D5C" w14:textId="4473E735" w:rsidR="00D957F2" w:rsidRDefault="00B46F92">
      <w:r w:rsidRPr="007D4D14">
        <w:rPr>
          <w:vertAlign w:val="superscript"/>
        </w:rPr>
        <w:t>1</w:t>
      </w:r>
      <w:r>
        <w:t xml:space="preserve"> These authors contributed equally</w:t>
      </w:r>
    </w:p>
    <w:p w14:paraId="2D79B592" w14:textId="2BD11126" w:rsidR="00B46F92" w:rsidRDefault="00B46F92">
      <w:r w:rsidRPr="007D4D14">
        <w:rPr>
          <w:vertAlign w:val="superscript"/>
        </w:rPr>
        <w:t>2</w:t>
      </w:r>
      <w:r>
        <w:t xml:space="preserve"> Department of Ecology, Evolution, and Organismal Biology, Iowa State University, Ames, IA 50011</w:t>
      </w:r>
    </w:p>
    <w:p w14:paraId="21FAA198" w14:textId="77777777" w:rsidR="00C16B19" w:rsidRDefault="00C16B19"/>
    <w:p w14:paraId="1A1B018D" w14:textId="7730D304" w:rsidR="00946712" w:rsidRDefault="00946712">
      <w:r>
        <w:t>Introduction</w:t>
      </w:r>
    </w:p>
    <w:p w14:paraId="19174435" w14:textId="2C427716" w:rsidR="00C6396D" w:rsidRDefault="00C6396D">
      <w:r>
        <w:t xml:space="preserve">Comparative transcriptomics has brought immeasurable power to many arenas of biology, providing the means to </w:t>
      </w:r>
      <w:r w:rsidR="004F48B2">
        <w:t>estimate rates of evolution</w:t>
      </w:r>
      <w:r w:rsidR="00B96283">
        <w:t xml:space="preserve"> </w:t>
      </w:r>
      <w:r w:rsidR="00E4297D">
        <w:fldChar w:fldCharType="begin" w:fldLock="1"/>
      </w:r>
      <w:r w:rsidR="00E4297D">
        <w:instrText>ADDIN CSL_CITATION { "citationItems" : [ { "id" : "ITEM-1", "itemData" : { "DOI" : "10.1186/1471-2164-13-302", "ISBN" : "1471-2164", "ISSN" : "1471-2164", "abstract" : "Modern allotetraploid cotton contains an \u201cA\u201d and \u201cD\u201d genome from an ancestral polyploidy event that occurred approximately 1\u20132 million years ago. Diploid A- and D-genome species can be compared to the A- and D-genomes found within these allotetraploids to make evolutionary inferences about polyploidy. In this paper we present a comprehensive EST assembly derived from diploid and model allotetraploid cottons and demonstrate several evolutionary inferences regarding genic evolution that can be drawn from these data. We generated a set of cotton expressed sequence tags (ESTs), comprising approximately 4.4 million Sanger and next-generation (454) transcripts supplemented by approximately 152 million Illumina reads from diploid and allotetraploid cottons. From the EST alignments we inferred 259,192 genome-specific single nucleotide polymorphisms (SNPs). Molecular evolutionary analyses of protein-coding regions demonstrate that the rate of nucleotide substitution has increased among both allotetraploid genomes relative to the diploids, and that the ratio of nonsynonymous to synonymous substitutions has increased in one of the two polyploid lineages we sampled. We also use these SNPs to show that a surprisingly high percentage of duplicate genes (~7 %) show a signature of non-independent evolution in the allotetraploid nucleus, having experienced one or more episodes of nonreciprocal homoeologous recombination (NRHR). In this study we characterize the functional and mutational properties of the cotton transcriptome, produce a large genome-specific SNP database, and detect illegitimate genetic exchanges between duplicate genomes sharing a common allotetraploid nucleus. Our findings have important implications for our understanding of the consequences of polyploidy and duplicate gene evolution. We demonstrate that cotton genes have experienced an increased rate of molecular evolution following duplication by polyploidy, and that polyploidy has enabled considerable levels of nonreciprocal exchange between homoeologous genes.", "author" : [ { "dropping-particle" : "", "family" : "Flagel", "given" : "Lex E", "non-dropping-particle" : "", "parse-names" : false, "suffix" : "" }, { "dropping-particle" : "", "family" : "Wendel", "given" : "Jonathan F", "non-dropping-particle" : "", "parse-names" : false, "suffix" : "" }, { "dropping-particle" : "", "family" : "Udall", "given" : "Joshua A", "non-dropping-particle" : "", "parse-names" : false, "suffix" : "" } ], "container-title" : "BMC Genomics", "id" : "ITEM-1", "issue" : "1", "issued" : { "date-parts" : [ [ "2012", "7", "6" ] ] }, "page" : "302", "publisher" : "BioMed Central", "title" : "Duplicate gene evolution, homoeologous recombination, and transcriptome characterization in allopolyploid cotton", "type" : "article-journal", "volume" : "13" }, "uris" : [ "http://www.mendeley.com/documents/?uuid=4bfddde6-0842-4668-bee3-55b81265e493" ] }, { "id" : "ITEM-2", "itemData" : { "abstract" : "Comparative genomics can inform us about the processes of mutation and selection across diverse taxa. Among seed plants, gymnosperms have been lacking in genomic comparisons. Recent EST and full-length cDNA collections for two conifers, Sitka spruce (Picea sitchensis) and loblolly pine (Pinus taeda), together with full genome sequences for two angiosperms, Arabidopsis thaliana and poplar (Populus trichocarpa), offer an opportunity to infer the evolutionary processes underlying thousands of orthologous protein-coding genes in gymnosperms compared with an angiosperm orthologue set.", "author" : [ { "dropping-particle" : "", "family" : "Buschiazzo", "given" : "Emmanuel", "non-dropping-particle" : "", "parse-names" : false, "suffix" : "" }, { "dropping-particle" : "", "family" : "Ritland", "given" : "Carol", "non-dropping-particle" : "", "parse-names" : false, "suffix" : "" }, { "dropping-particle" : "", "family" : "Bohlmann", "given" : "J\u00f6rg", "non-dropping-particle" : "", "parse-names" : false, "suffix" : "" }, { "dropping-particle" : "", "family" : "Ritland", "given" : "Kermit", "non-dropping-particle" : "", "parse-names" : false, "suffix" : "" } ], "container-title" : "BMC Evolutionary Biology", "id" : "ITEM-2", "issue" : "1", "issued" : { "date-parts" : [ [ "2012" ] ] }, "page" : "8", "title" : "Slow but not low: genomic comparisons reveal slower evolutionary rate and higher dN/dS in conifers compared to angiosperms", "type" : "article-journal", "volume" : "12" }, "uris" : [ "http://www.mendeley.com/documents/?uuid=ea047448-ce14-458e-b42c-be4a77916d22" ] }, { "id" : "ITEM-3",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"ITEM-3",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"mendeley" : { "formattedCitation" : "[1\u20133]", "plainTextFormattedCitation" : "[1\u20133]", "previouslyFormattedCitation" : "[1\u20133]" }, "properties" : { "noteIndex" : 0 }, "schema" : "https://github.com/citation-style-language/schema/raw/master/csl-citation.json" }</w:instrText>
      </w:r>
      <w:r w:rsidR="00E4297D">
        <w:fldChar w:fldCharType="separate"/>
      </w:r>
      <w:r w:rsidR="00E4297D" w:rsidRPr="00E4297D">
        <w:rPr>
          <w:noProof/>
        </w:rPr>
        <w:t>[1–3]</w:t>
      </w:r>
      <w:r w:rsidR="00E4297D">
        <w:fldChar w:fldCharType="end"/>
      </w:r>
      <w:r w:rsidR="00455AF6">
        <w:t>, conduct phylogenetics</w:t>
      </w:r>
      <w:r w:rsidR="00E4297D">
        <w:t xml:space="preserve"> </w:t>
      </w:r>
      <w:r w:rsidR="00E4297D">
        <w:fldChar w:fldCharType="begin" w:fldLock="1"/>
      </w:r>
      <w:r w:rsidR="002B260D">
        <w:instrText>ADDIN CSL_CITATION { "citationItems" : [ { "id" : "ITEM-1", "itemData" : { "DOI" : "10.7717/peerj.391", "PMID" : "24883252", "abstract" : "Allopolyploidy combines two progenitor genomes in the same nucleus. It is a common speciation process, especially in plants. Deciphering the origins of polyploid species is a complex problem due to, among other things, extinct progenitors, multiple origins, gene flow between different polyploid populations, and loss of parental contributions through gene or chromosome loss. Among the perennial species of Glycine, the plant genus that includes the cultivated soybean (G. max), are eight allopolyploid species, three of which are studied here. Previous crossing studies and molecular systematic results from two nuclear gene sequences led to hypotheses of origin for these species from among extant diploid species. We use several phylogenetic and population genomics approaches to clarify the origins of the genomes of three of these allopolyploid species using single nucleotide polymorphism data and a guided transcriptome assembly. The results support the hypothesis that all three polyploid species are fixed hybrids combining the genomes of the two putative parents hypothesized on the basis of previous work. Based on mapping to the soybean reference genome, there appear to be no large regions for which one homoeologous contribution is missing. Phylogenetic analyses of 27 selected transcripts using a coalescent approach also are consistent with multiple origins for these allopolyploid species, and suggest that origins occurred within the last several hundred thousand years.", "author" : [ { "dropping-particle" : "", "family" : "Bombarely", "given" : "A", "non-dropping-particle" : "", "parse-names" : false, "suffix" : "" }, { "dropping-particle" : "", "family" : "Coate", "given" : "J E", "non-dropping-particle" : "", "parse-names" : false, "suffix" : "" }, { "dropping-particle" : "", "family" : "Doyle", "given" : "J J", "non-dropping-particle" : "", "parse-names" : false, "suffix" : "" } ], "container-title" : "PeerJ", "id" : "ITEM-1", "issued" : { "date-parts" : [ [ "2014" ] ] }, "note" : "Bombarely, Aureliano\nCoate, Jeremy E\nDoyle, Jeff J\neng\n2014/06/03 06:00\nPeerJ. 2014 May 20;2:e391. doi: 10.7717/peerj.391. eCollection 2014.", "page" : "e391", "title" : "Mining transcriptomic data to study the origins and evolution of a plant allopolyploid complex", "type" : "article-journal", "volume" : "2" }, "uris" : [ "http://www.mendeley.com/documents/?uuid=f9f4ffb8-9420-48b1-9e5c-a378c37fbc01" ] }, { "id" : "ITEM-2", "itemData" : { "DOI" : "10.1093/molbev/msv081", "ISBN" : "0737-4038", "abstract" : "Many phylogenomic studies based on transcriptomes have been limited to \u201csingle-copy\u201d genes due to methodological challenges in homology and orthology inferences. Only a relatively small number of studies have explored analyses beyond reconstructing species relationships. We sampled 69 transcriptomes in the hyperdiverse plant clade Caryophyllales and 27 outgroups from annotated genomes across eudicots. Using a combined similarity- and phylogenetic tree-based approach, we recovered 10,960 homolog groups, where each was represented by at least eight ingroup taxa. By decomposing these homolog trees, and taking gene duplications into account, we obtained 17,273 ortholog groups, where each was represented by at least ten ingroup taxa. We reconstructed the species phylogeny using a 1,122-gene data set with a gene occupancy of 92.1%. From the homolog trees, we found that both synonymous and nonsynonymous substitution rates in herbaceous lineages are up to three times as fast as in their woody relatives. This is the first time such a pattern has been shown across thousands of nuclear genes with dense taxon sampling. We also pinpointed regions of the Caryophyllales tree that were characterized by relatively high frequencies of gene duplication, including three previously unrecognized whole-genome duplications. By further combining information from homolog tree topology and synonymous distance between paralog pairs, phylogenetic locations for 13 putative genome duplication events were identified. Genes that experienced the greatest gene family expansion were concentrated among those involved in signal transduction and oxidoreduction, including a cytochrome P450 gene that encodes a key enzyme in the betalain synthesis pathway. Our approach demonstrates a new approach for functional phylogenomic analysis in nonmodel species that is based on homolog groups in addition to inferred ortholog groups.", "author" : [ { "dropping-particle" : "", "family" : "Yang", "given" : "Ya", "non-dropping-particle" : "", "parse-names" : false, "suffix" : "" }, { "dropping-particle" : "", "family" : "Moore", "given" : "Michael J", "non-dropping-particle" : "", "parse-names" : false, "suffix" : "" }, { "dropping-particle" : "", "family" : "Brockington", "given" : "Samuel F", "non-dropping-particle" : "", "parse-names" : false, "suffix" : "" }, { "dropping-particle" : "", "family" : "Soltis", "given" : "Douglas E", "non-dropping-particle" : "", "parse-names" : false, "suffix" : "" }, { "dropping-particle" : "", "family" : "Wong", "given" : "Gane Ka-Shu", "non-dropping-particle" : "", "parse-names" : false, "suffix" : "" }, { "dropping-particle" : "", "family" : "Carpenter", "given" : "Eric J", "non-dropping-particle" : "", "parse-names" : false, "suffix" : "" }, { "dropping-particle" : "", "family" : "Zhang", "given" : "Yong", "non-dropping-particle" : "", "parse-names" : false, "suffix" : "" }, { "dropping-particle" : "", "family" : "Chen", "given" : "Li", "non-dropping-particle" : "", "parse-names" : false, "suffix" : "" }, { "dropping-particle" : "", "family" : "Yan", "given" : "Zhixiang", "non-dropping-particle" : "", "parse-names" : false, "suffix" : "" }, { "dropping-particle" : "", "family" : "Xie", "given" : "Yinlong", "non-dropping-particle" : "", "parse-names" : false, "suffix" : "" }, { "dropping-particle" : "", "family" : "Sage", "given" : "Rowan F", "non-dropping-particle" : "", "parse-names" : false, "suffix" : "" }, { "dropping-particle" : "", "family" : "Covshoff", "given" : "Sarah", "non-dropping-particle" : "", "parse-names" : false, "suffix" : "" }, { "dropping-particle" : "", "family" : "Hibberd", "given" : "Julian M", "non-dropping-particle" : "", "parse-names" : false, "suffix" : "" }, { "dropping-particle" : "", "family" : "Nelson", "given" : "Matthew N", "non-dropping-particle" : "", "parse-names" : false, "suffix" : "" }, { "dropping-particle" : "", "family" : "Smith", "given" : "Stephen A", "non-dropping-particle" : "", "parse-names" : false, "suffix" : "" } ], "container-title" : "Molecular Biology and Evolution", "id" : "ITEM-2", "issue" : "8", "issued" : { "date-parts" : [ [ "2015" ] ] }, "note" : "10.1093/molbev/msv081", "page" : "2001-2014", "title" : "Dissecting Molecular Evolution in the Highly Diverse Plant Clade Caryophyllales Using Transcriptome Sequencing", "type" : "article-journal", "volume" : "32" }, "uris" : [ "http://www.mendeley.com/documents/?uuid=67423d44-7142-4418-a675-8507a351ab58" ] }, { "id" : "ITEM-3", "itemData" : { "DOI" : "http://dx.doi.org/10.1016/j.ympev.2011.12.007", "ISBN" : "1055-7903", "abstract" : "This is a time of unprecedented transition in DNA sequencing technologies. Next-generation sequencing (NGS) clearly holds promise for fast and cost-effective generation of multilocus sequence data for phylogeography and phylogenetics. However, the focus on non-model organisms, in addition to uncertainty about which sample preparation methods and analyses are appropriate for different research questions and evolutionary timescales, have contributed to a lag in the application of NGS to these fields. Here, we outline some of the major obstacles specific to the application of NGS to phylogeography and phylogenetics, including the focus on non-model organisms, the necessity of obtaining orthologous loci in a cost-effective manner, and the predominate use of gene trees in these fields. We describe the most promising methods of sample preparation that address these challenges. Methods that reduce the genome by restriction digest and manual size selection are most appropriate for studies at the intraspecific level, whereas methods that target specific genomic regions (i.e., target enrichment or sequence capture) have wider applicability from the population level to deep-level phylogenomics. Additionally, we give an overview of how to analyze NGS data to arrive at data sets applicable to the standard toolkit of phylogeography and phylogenetics, including initial data processing to alignment and genotype calling (both SNPs and loci involving many SNPs). Even though whole-genome sequencing is likely to become affordable rather soon, because phylogeography and phylogenetics rely on analysis of hundreds of individuals in many cases, methods that reduce the genome to a subset of loci should remain more cost-effective for some time to come.", "author" : [ { "dropping-particle" : "", "family" : "McCormack", "given" : "John E", "non-dropping-particle" : "", "parse-names" : false, "suffix" : "" }, { "dropping-particle" : "", "family" : "Hird", "given" : "Sarah M", "non-dropping-particle" : "", "parse-names" : false, "suffix" : "" }, { "dropping-particle" : "", "family" : "Zellmer", "given" : "Amanda J", "non-dropping-particle" : "", "parse-names" : false, "suffix" : "" }, { "dropping-particle" : "", "family" : "Carstens", "given" : "Bryan C", "non-dropping-particle" : "", "parse-names" : false, "suffix" : "" }, { "dropping-particle" : "", "family" : "Brumfield", "given" : "Robb T", "non-dropping-particle" : "", "parse-names" : false, "suffix" : "" } ], "container-title" : "Molecular Phylogenetics and Evolution", "id" : "ITEM-3", "issue" : "2", "issued" : { "date-parts" : [ [ "2013" ] ] }, "page" : "526-538", "title" : "Applications of next-generation sequencing to phylogeography and phylogenetics", "type" : "article-journal", "volume" : "66" }, "uris" : [ "http://www.mendeley.com/documents/?uuid=01badbee-bd99-4238-acf0-45755063a74a" ] } ], "mendeley" : { "formattedCitation" : "[3\u20135]", "plainTextFormattedCitation" : "[3\u20135]", "previouslyFormattedCitation" : "[3\u20135]" }, "properties" : { "noteIndex" : 0 }, "schema" : "https://github.com/citation-style-language/schema/raw/master/csl-citation.json" }</w:instrText>
      </w:r>
      <w:r w:rsidR="00E4297D">
        <w:fldChar w:fldCharType="separate"/>
      </w:r>
      <w:r w:rsidR="00E4297D" w:rsidRPr="00E4297D">
        <w:rPr>
          <w:noProof/>
        </w:rPr>
        <w:t>[3–5]</w:t>
      </w:r>
      <w:r w:rsidR="00E4297D">
        <w:fldChar w:fldCharType="end"/>
      </w:r>
      <w:r w:rsidR="004F48B2">
        <w:t xml:space="preserve">, </w:t>
      </w:r>
      <w:r w:rsidR="005B62F1">
        <w:t>evaluate overall expression differences between species or populations (</w:t>
      </w:r>
      <w:r w:rsidR="005B62F1" w:rsidRPr="005777D9">
        <w:rPr>
          <w:highlight w:val="yellow"/>
        </w:rPr>
        <w:t>cit</w:t>
      </w:r>
      <w:r w:rsidR="005B62F1">
        <w:t xml:space="preserve">), </w:t>
      </w:r>
      <w:r w:rsidR="00455AF6">
        <w:t>uncover trait-related genes</w:t>
      </w:r>
      <w:r w:rsidR="002B260D">
        <w:t xml:space="preserve"> </w:t>
      </w:r>
      <w:r w:rsidR="002B260D">
        <w:fldChar w:fldCharType="begin" w:fldLock="1"/>
      </w:r>
      <w:r w:rsidR="002B260D">
        <w:instrText>ADDIN CSL_CITATION { "citationItems" : [ { "id" : "ITEM-1", "itemData" : { "DOI" : "http://dx.doi.org/10.1016/j.bbagrm.2016.07.016", "ISBN" : "1874-9399", "abstract" : "Co-expression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"Robert J", "non-dropping-particle" : "", "parse-names" : false, "suffix" : "" }, { "dropping-particle" : "", "family" : "Michno", "given" : "Jean-Michel", "non-dropping-particle" : "", "parse-names" : false, "suffix" : "" }, { "dropping-particle" : "", "family" : "Myers", "given" : "Chad L", "non-dropping-particle" : "", "parse-names" : false, "suffix" : "" } ], "container-title" : "Biochimica et Biophysica Acta (BBA) - Gene Regulatory Mechanisms", "id" : "ITEM-1", "issue" : "1", "issued" : { "date-parts" : [ [ "2017" ] ] }, "page" : "53-63", "title" : "Unraveling gene function in agricultural species using gene co-expression networks", "type" : "article-journal", "volume" : "1860" }, "uris" : [ "http://www.mendeley.com/documents/?uuid=2a12214f-4c3a-4fcb-af89-88f581c2ccb8" ] } ], "mendeley" : { "formattedCitation" : "[6]", "plainTextFormattedCitation" : "[6]", "previouslyFormattedCitation" : "[6]" }, "properties" : { "noteIndex" : 0 }, "schema" : "https://github.com/citation-style-language/schema/raw/master/csl-citation.json" }</w:instrText>
      </w:r>
      <w:r w:rsidR="002B260D">
        <w:fldChar w:fldCharType="separate"/>
      </w:r>
      <w:r w:rsidR="002B260D" w:rsidRPr="002B260D">
        <w:rPr>
          <w:noProof/>
        </w:rPr>
        <w:t>[6]</w:t>
      </w:r>
      <w:r w:rsidR="002B260D">
        <w:fldChar w:fldCharType="end"/>
      </w:r>
      <w:r w:rsidR="00455AF6">
        <w:t xml:space="preserve">, </w:t>
      </w:r>
      <w:r w:rsidR="004F48B2">
        <w:t xml:space="preserve">and elucidate changes in </w:t>
      </w:r>
      <w:r w:rsidR="00F00266">
        <w:t>entire gene</w:t>
      </w:r>
      <w:r w:rsidR="004F48B2">
        <w:t xml:space="preserve"> networks</w:t>
      </w:r>
      <w:r w:rsidR="002B260D">
        <w:t xml:space="preserve"> </w:t>
      </w:r>
      <w:r w:rsidR="002B260D">
        <w:fldChar w:fldCharType="begin" w:fldLock="1"/>
      </w:r>
      <w:r w:rsidR="002B260D">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"mendeley" : { "formattedCitation" : "[7,8]", "plainTextFormattedCitation" : "[7,8]", "previouslyFormattedCitation" : "[7,8]" }, "properties" : { "noteIndex" : 0 }, "schema" : "https://github.com/citation-style-language/schema/raw/master/csl-citation.json" }</w:instrText>
      </w:r>
      <w:r w:rsidR="002B260D">
        <w:fldChar w:fldCharType="separate"/>
      </w:r>
      <w:r w:rsidR="002B260D" w:rsidRPr="002B260D">
        <w:rPr>
          <w:noProof/>
        </w:rPr>
        <w:t>[7,8]</w:t>
      </w:r>
      <w:r w:rsidR="002B260D">
        <w:fldChar w:fldCharType="end"/>
      </w:r>
      <w:r w:rsidR="004F48B2">
        <w:t>.</w:t>
      </w:r>
      <w:r w:rsidR="00830DEC">
        <w:t xml:space="preserve"> The significant </w:t>
      </w:r>
      <w:r w:rsidR="001D0D27">
        <w:t xml:space="preserve">technical </w:t>
      </w:r>
      <w:r w:rsidR="00830DEC">
        <w:t xml:space="preserve">and analytical </w:t>
      </w:r>
      <w:r w:rsidR="00455AF6">
        <w:t>b</w:t>
      </w:r>
      <w:r w:rsidR="00830DEC">
        <w:t xml:space="preserve">reakthroughs that have accompanied next-generation sequencing have </w:t>
      </w:r>
      <w:r w:rsidR="001D0D27">
        <w:t>facilitated</w:t>
      </w:r>
      <w:r w:rsidR="00830DEC">
        <w:t xml:space="preserve"> both inexpensive and efficient </w:t>
      </w:r>
      <w:r w:rsidR="00F00266">
        <w:t xml:space="preserve">comparisons among </w:t>
      </w:r>
      <w:r w:rsidR="00C86B64">
        <w:t xml:space="preserve">species whose lack of existing resources would have previously been an obstacle. </w:t>
      </w:r>
      <w:r w:rsidR="00CA5024">
        <w:t>Consequently</w:t>
      </w:r>
      <w:r w:rsidR="001D0D27">
        <w:t xml:space="preserve">, </w:t>
      </w:r>
      <w:r w:rsidR="005B62F1">
        <w:t>transcriptome data exist for over 1000</w:t>
      </w:r>
      <w:r w:rsidR="0035672A">
        <w:t xml:space="preserve"> plant</w:t>
      </w:r>
      <w:r w:rsidR="005B62F1">
        <w:t xml:space="preserve"> species (</w:t>
      </w:r>
      <w:r w:rsidR="005B62F1" w:rsidRPr="002B260D">
        <w:rPr>
          <w:highlight w:val="yellow"/>
        </w:rPr>
        <w:t>cit</w:t>
      </w:r>
      <w:r w:rsidR="005B62F1">
        <w:t>)</w:t>
      </w:r>
      <w:r w:rsidR="0035672A">
        <w:t xml:space="preserve">, </w:t>
      </w:r>
      <w:r w:rsidR="00513429">
        <w:t xml:space="preserve">many of those non-model species, and </w:t>
      </w:r>
      <w:r w:rsidR="0035672A">
        <w:t>the number of transcriptomic projects continues to grow.</w:t>
      </w:r>
    </w:p>
    <w:p w14:paraId="2CA071C2" w14:textId="3F9C7EF3" w:rsidR="00332064" w:rsidRDefault="00ED6738">
      <w:r>
        <w:t xml:space="preserve">In the context of comparative transcriptomics, polyploid genomes offer both </w:t>
      </w:r>
      <w:r w:rsidR="0035672A">
        <w:t xml:space="preserve">unique </w:t>
      </w:r>
      <w:r w:rsidR="00513429">
        <w:t xml:space="preserve">questions and </w:t>
      </w:r>
      <w:r w:rsidR="0035672A">
        <w:t>considerations</w:t>
      </w:r>
      <w:r>
        <w:t>.</w:t>
      </w:r>
      <w:r w:rsidR="001C56D5">
        <w:t xml:space="preserve"> Recent research suggests that polyploidy</w:t>
      </w:r>
      <w:r w:rsidR="00332064">
        <w:t xml:space="preserve"> in plants</w:t>
      </w:r>
      <w:r w:rsidR="001C56D5">
        <w:t xml:space="preserve"> is far more prevalent than once thought, </w:t>
      </w:r>
      <w:r w:rsidR="007626A1">
        <w:t>acting both historically and more recently to shape plants genomes</w:t>
      </w:r>
      <w:r w:rsidR="002B260D">
        <w:t xml:space="preserve"> </w:t>
      </w:r>
      <w:r w:rsidR="002B260D">
        <w:fldChar w:fldCharType="begin" w:fldLock="1"/>
      </w:r>
      <w:r w:rsidR="002B260D">
        <w:instrText>ADDIN CSL_CITATION { "citationItems" : [ { "id" : "ITEM-1", "itemData" : { "DOI" : "10.1146/annurev.genet.34.1.401", "ISBN" : "0066-4197", "ISSN" : "0066-4197", "PMID" : "11092833", "abstract" : "Changes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 "author" : [ { "dropping-particle" : "", "family" : "Otto", "given" : "Sarah P", "non-dropping-particle" : "", "parse-names" : false, "suffix" : "" }, { "dropping-particle" : "", "family" : "Whitton", "given" : "Jeannette", "non-dropping-particle" : "", "parse-names" : false, "suffix" : "" } ], "container-title" : "Annual Review of Genetics", "id" : "ITEM-1", "issue" : "1", "issued" : { "date-parts" : [ [ "2000" ] ] }, "page" : "401-437", "title" : "Polyploid Incidence and Evolution", "type" : "article-journal", "volume" : "34" }, "uris" : [ "http://www.mendeley.com/documents/?uuid=743437fb-d691-4484-894c-9133488acc21" ] }, { "id" : "ITEM-2", "itemData" : { "DOI" : "10.1038/nature09916", "ISBN" : "1476-4687 (Electronic)\\r0028-0836 (Linking)", "ISSN" : "00280836", "PMID" : "21478875", "abstract" : "Whole-genome duplication (WGD), or polyploidy, followed by gene loss and diploidization has long been recognized as an important evolutionary force in animals, fungi and other organisms, especially plants. The success of angiosperms has been attributed, in part, to innovations associated with gene or whole-genome duplications, but evidence for proposed ancient genome duplications pre-dating the divergence of monocots and eudicots remains equivocal in analyses of conserved gene order. Here we use comprehensive phylogenomic analyses of sequenced plant genomes and more than 12.6 million new expressed-sequence-tag sequences from phylogenetically pivotal lineages to elucidate two groups of ancient gene duplications-one in the common ancestor of extant seed plants and the other in the common ancestor of extant angiosperms. Gene duplication events were intensely concentrated around 319 and 192 million years ago, implicating two WGDs in ancestral lineages shortly before the diversification of extant seed plants and extant angiosperms, respectively. Significantly, these ancestral WGDs resulted in the diversification of regulatory genes important to seed and flower development, suggesting that they were involved in major innovations that ultimately contributed to the rise and eventual dominance of seed plants and angiosperms.", "author" : [ { "dropping-particle" : "", "family" : "Jiao", "given" : "Yuannian", "non-dropping-particle" : "", "parse-names" : false, "suffix" : "" }, { "dropping-particle" : "", "family" : "Wickett", "given" : "Norman J.", "non-dropping-particle" : "", "parse-names" : false, "suffix" : "" }, { "dropping-particle" : "", "family" : "Ayyampalayam", "given" : "Saravanaraj", "non-dropping-particle" : "", "parse-names" : false, "suffix" : "" }, { "dropping-particle" : "", "family" : "Chanderbali", "given" : "Andr\u00e9 S.", "non-dropping-particle" : "", "parse-names" : false, "suffix" : "" }, { "dropping-particle" : "", "family" : "Landherr", "given" : "Lena", "non-dropping-particle" : "", "parse-names" : false, "suffix" : "" }, { "dropping-particle" : "", "family" : "Ralph", "given" : "Paula E.", "non-dropping-particle" : "", "parse-names" : false, "suffix" : "" }, { "dropping-particle" : "", "family" : "Tomsho", "given" : "Lynn P.", "non-dropping-particle" : "", "parse-names" : false, "suffix" : "" }, { "dropping-particle" : "", "family" : "Hu", "given" : "Yi", "non-dropping-particle" : "", "parse-names" : false, "suffix" : "" }, { "dropping-particle" : "", "family" : "Liang", "given" : "Haiying", "non-dropping-particle" : "", "parse-names" : false, "suffix" : "" }, { "dropping-particle" : "", "family" : "Soltis", "given" : "Pamela S.", "non-dropping-particle" : "", "parse-names" : false, "suffix" : "" }, { "dropping-particle" : "", "family" : "Soltis", "given" : "Douglas E.", "non-dropping-particle" : "", "parse-names" : false, "suffix" : "" }, { "dropping-particle" : "", "family" : "Clifton", "given" : "Sandra W.", "non-dropping-particle" : "", "parse-names" : false, "suffix" : "" }, { "dropping-particle" : "", "family" : "Schlarbaum", "given" : "Scott E.", "non-dropping-particle" : "", "parse-names" : false, "suffix" : "" }, { "dropping-particle" : "", "family" : "Schuster", "given" : "Stephan C.", "non-dropping-particle" : "", "parse-names" : false, "suffix" : "" }, { "dropping-particle" : "", "family" : "Ma", "given" : "Hong", "non-dropping-particle" : "", "parse-names" : false, "suffix" : "" }, { "dropping-particle" : "", "family" : "Leebens-Mack", "given" : "Jim", "non-dropping-particle" : "", "parse-names" : false, "suffix" : "" }, { "dropping-particle" : "", "family" : "Depamphilis", "given" : "Claude W.", "non-dropping-particle" : "", "parse-names" : false, "suffix" : "" } ], "container-title" : "Nature", "id" : "ITEM-2", "issue" : "7345", "issued" : { "date-parts" : [ [ "2011" ] ] }, "page" : "97-100", "title" : "Ancestral polyploidy in seed plants and angiosperms", "type" : "article-journal", "volume" : "473" }, "uris" : [ "http://www.mendeley.com/documents/?uuid=b6cfca12-075c-4e94-abe5-e4cf25cb532b"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"10.1098/rstb.2013.0355", "abstract" : "The occurrence of polyploidy in land plant evolution has led to an acceleration of genome modifications relative to other crown eukaryotes and is correlated with key innovations in plant evolution. Extensive genome resources provide for relating genomic changes to the origins of novel morphological and physiological features of plants. Ancestral gene contents for key nodes of the plant family tree are inferred. Pervasive polyploidy in angiosperms appears likely to be the major factor generating novel angiosperm genes and expanding some gene families. However, most gene families lose most duplicated copies in a quasi-neutral process, and a few families are actively selected for single-copy status. One of the great challenges of evolutionary genomics is to link genome modifications to speciation, diversification and the morphological and/or physiological innovations that collectively compose biodiversity. Rapid accumulation of genomic data and its ongoing investigation may greatly improve the resolution at which evolutionary approaches can contribute to the identification of specific genes responsible for particular innovations. The resulting, more \u2018particulate\u2019 understanding of plant evolution, may elevate to a new level fundamental knowledge of botanical diversity, including economically important traits in the crop plants that sustain humanity.%U http://rstb.royalsocietypublishing.org/content/royptb/369/1648/20130355.full.pdf", "author" : [ { "dropping-particle" : "", "family" : "Jiao", "given" : "Yuannian", "non-dropping-particle" : "", "parse-names" : false, "suffix" : "" }, { "dropping-particle" : "", "family" : "Paterson", "given" : "Andrew H", "non-dropping-particle" : "", "parse-names" : false, "suffix" : "" } ], "container-title" : "Philosophical Transactions of the Royal Society B: Biological Sciences", "id" : "ITEM-4", "issue" : "1648", "issued" : { "date-parts" : [ [ "2014" ] ] }, "title" : "Polyploidy-associated genome modifications during land plant evolution", "type" : "article-journal", "volume" : "369" }, "uris" : [ "http://www.mendeley.com/documents/?uuid=8b6be0e4-8fe2-4e0c-9cdf-0e24e315096a" ] } ], "mendeley" : { "formattedCitation" : "[9\u201312]", "plainTextFormattedCitation" : "[9\u201312]", "previouslyFormattedCitation" : "[9\u201312]" }, "properties" : { "noteIndex" : 0 }, "schema" : "https://github.com/citation-style-language/schema/raw/master/csl-citation.json" }</w:instrText>
      </w:r>
      <w:r w:rsidR="002B260D">
        <w:fldChar w:fldCharType="separate"/>
      </w:r>
      <w:r w:rsidR="002B260D" w:rsidRPr="002B260D">
        <w:rPr>
          <w:noProof/>
        </w:rPr>
        <w:t>[9–12]</w:t>
      </w:r>
      <w:r w:rsidR="002B260D">
        <w:fldChar w:fldCharType="end"/>
      </w:r>
      <w:r w:rsidR="007626A1">
        <w:t>. T</w:t>
      </w:r>
      <w:r w:rsidR="00332064">
        <w:t xml:space="preserve">he vestiges of </w:t>
      </w:r>
      <w:r w:rsidR="007626A1">
        <w:t>ancient polyploidy remain apparent in the genes retained</w:t>
      </w:r>
      <w:r w:rsidR="002B260D">
        <w:t xml:space="preserve"> </w:t>
      </w:r>
      <w:r w:rsidR="002B260D">
        <w:fldChar w:fldCharType="begin" w:fldLock="1"/>
      </w:r>
      <w:r w:rsidR="002B260D">
        <w:instrText>ADDIN CSL_CITATION { "citationItems" : [ { "id" : "ITEM-1", "itemData" : { "DOI" : "10.1105/tpc.021345", "ISBN" : "1040-4651", "ISSN" : "1040-4651", "PMID" : "15208399", "abstract" : "It is often anticipated that many of today's diploid plant species are in fact paleopolyploids. Given that an ancient large-scale duplication will result in an excess of relatively old duplicated genes with similar ages, we analyzed the timing of duplication of pairs of paralogous genes in 14 model plant species. Using EST contigs (unigenes), we identified pairs of paralogous genes in each species and used the level of synonymous nucleotide substitution to estimate the relative ages of gene duplication. For nine of the investigated species (wheat [Triticum aestivum], maize [Zea mays], tetraploid cotton [Gossypium hirsutum], diploid cotton [G. arboretum], tomato [Lycopersicon esculentum], potato [Solanum tuberosum], soybean [Glycine max], barrel medic [Medicago truncatula], and Arabidopsis thaliana), the age distributions of duplicated genes contain peaks corresponding to short evolutionary periods during which large numbers of duplicated genes were accumulated. Large-scale duplications (polyploidy or aneuploidy) are strongly suspected to be the cause of these temporal peaks of gene duplication. However, the unusual age profile of tandem gene duplications in Arabidopsis indicates that other scenarios, such as variation in the rate at which duplicated genes are deleted, must also be considered.", "author" : [ { "dropping-particle" : "", "family" : "Blanc", "given" : "G.", "non-dropping-particle" : "", "parse-names" : false, "suffix" : "" }, { "dropping-particle" : "", "family" : "Wolfe", "given" : "Kenneth H.", "non-dropping-particle" : "", "parse-names" : false, "suffix" : "" } ], "container-title" : "THE PLANT CELL ONLINE", "id" : "ITEM-1", "issue" : "7", "issued" : { "date-parts" : [ [ "2004", "7", "1" ] ] }, "page" : "1667-1678", "title" : "Widespread Paleopolyploidy in Model Plant Species Inferred from Age Distributions of Duplicate Genes", "type" : "article-journal", "volume" : "16" }, "uris" : [ "http://www.mendeley.com/documents/?uuid=6ee04253-b41e-4f0c-91d0-6c7c894efbb3" ] } ], "mendeley" : { "formattedCitation" : "[13]", "plainTextFormattedCitation" : "[13]", "previouslyFormattedCitation" : "[13]" }, "properties" : { "noteIndex" : 0 }, "schema" : "https://github.com/citation-style-language/schema/raw/master/csl-citation.json" }</w:instrText>
      </w:r>
      <w:r w:rsidR="002B260D">
        <w:fldChar w:fldCharType="separate"/>
      </w:r>
      <w:r w:rsidR="002B260D" w:rsidRPr="002B260D">
        <w:rPr>
          <w:noProof/>
        </w:rPr>
        <w:t>[13]</w:t>
      </w:r>
      <w:r w:rsidR="002B260D">
        <w:fldChar w:fldCharType="end"/>
      </w:r>
      <w:r w:rsidR="007626A1">
        <w:t xml:space="preserve">, and the </w:t>
      </w:r>
      <w:r w:rsidR="00E21B49">
        <w:t xml:space="preserve">various </w:t>
      </w:r>
      <w:r w:rsidR="007626A1">
        <w:t xml:space="preserve">effects of </w:t>
      </w:r>
      <w:r w:rsidR="002F2250">
        <w:t xml:space="preserve">more </w:t>
      </w:r>
      <w:r w:rsidR="00E21B49">
        <w:t>recent</w:t>
      </w:r>
      <w:r w:rsidR="007626A1">
        <w:t xml:space="preserve"> polyploidization are becoming well-characterized for several species</w:t>
      </w:r>
      <w:r w:rsidR="002B260D">
        <w:t xml:space="preserve"> </w:t>
      </w:r>
      <w:r w:rsidR="002B260D">
        <w:fldChar w:fldCharType="begin" w:fldLock="1"/>
      </w:r>
      <w:r w:rsidR="002B260D">
        <w:instrText>ADDIN CSL_CITATION { "citationItems" : [ { "id" : "ITEM-1", "itemData" : { "ISBN" : "9783642314414 (alk. paper)\r3642314414 (alk. paper)\r9783642314421 (ebk.)", "PMID" : "17404774", "author" : [ { "dropping-particle" : "", "family" : "Soltis", "given" : "Pamela S", "non-dropping-particle" : "", "parse-names" : false, "suffix" : "" }, { "dropping-particle" : "", "family" : "Soltis", "given" : "Douglas E", "non-dropping-particle" : "", "parse-names" : false, "suffix" : "" } ], "id" : "ITEM-1", "issued" : { "date-parts" : [ [ "2012" ] ] }, "note" : "2012945474\nPamela S. Soltis, Douglas E. Soltis, editors.\nill. ; 24 cm.", "number-of-pages" : "viii, 415 p.", "publisher" : "Springer Verlag", "publisher-place" : "Berlin ; New York", "title" : "Polyploidy and genome evolution", "type" : "book" }, "uris" : [ "http://www.mendeley.com/documents/?uuid=d65efe45-18f6-4a83-b8c3-d66115c11c1d" ] } ], "mendeley" : { "formattedCitation" : "[14]", "plainTextFormattedCitation" : "[14]", "previouslyFormattedCitation" : "[14]" }, "properties" : { "noteIndex" : 0 }, "schema" : "https://github.com/citation-style-language/schema/raw/master/csl-citation.json" }</w:instrText>
      </w:r>
      <w:r w:rsidR="002B260D">
        <w:fldChar w:fldCharType="separate"/>
      </w:r>
      <w:r w:rsidR="002B260D" w:rsidRPr="002B260D">
        <w:rPr>
          <w:noProof/>
        </w:rPr>
        <w:t>[14]</w:t>
      </w:r>
      <w:r w:rsidR="002B260D">
        <w:fldChar w:fldCharType="end"/>
      </w:r>
      <w:r w:rsidR="007626A1">
        <w:t>.</w:t>
      </w:r>
      <w:r w:rsidR="00E21B49">
        <w:t xml:space="preserve"> Among those are influence</w:t>
      </w:r>
      <w:r w:rsidR="002F2250">
        <w:t>s on</w:t>
      </w:r>
      <w:r w:rsidR="00E21B49">
        <w:t xml:space="preserve"> gene expression, including gene loss</w:t>
      </w:r>
      <w:r w:rsidR="002B260D">
        <w:t xml:space="preserve"> </w:t>
      </w:r>
      <w:r w:rsidR="002B260D">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"10.1073/pnas.1507669112", "abstract" : "Whole-genome duplication (WGD) is believed to be a significant source of major evolutionary innovation. Redundant genes resulting from WGD are thought to be lost or acquire new functions. However, the rates of gene loss and thus temporal process of genome reshaping after WGD remain unclear. The WGD shared by all teleost fish, one-half of all jawed vertebrates, was more recent than the two ancient WGDs that occurred before the origin of jawed vertebrates, and thus lends itself to analysis of gene loss and genome reshaping. Using a newly developed orthology identification pipeline, we inferred the post\u2013teleost-specific WGD evolutionary histories of 6,892 protein-coding genes from nine phylogenetically representative teleost genomes on a time-calibrated tree. We found that rapid gene loss did occur in the first 60 My, with a loss of more than 70\u201380% of duplicated genes, and produced similar genomic gene arrangements within teleosts in that relatively short time. Mathematical modeling suggests that rapid gene loss occurred mainly by events involving simultaneous loss of multiple genes. We found that the subsequent 250 My were characterized by slow and steady loss of individual genes. Our pipeline also identified about 1,100 shared single-copy genes that are inferred to have become singletons before the divergence of clupeocephalan teleosts. Therefore, our comparative genome analysis suggests that rapid gene loss just after the WGD reshaped teleost genomes before the major divergence, and provides a useful set of marker genes for future phylogenetic analysis.", "author" : [ { "dropping-particle" : "", "family" : "Inoue", "given" : "Jun", "non-dropping-particle" : "", "parse-names" : false, "suffix" : "" }, { "dropping-particle" : "", "family" : "Sato", "given" : "Yukuto", "non-dropping-particle" : "", "parse-names" : false, "suffix" : "" }, { "dropping-particle" : "", "family" : "Sinclair", "given" : "Robert", "non-dropping-particle" : "", "parse-names" : false, "suffix" : "" }, { "dropping-particle" : "", "family" : "Tsukamoto", "given" : "Katsumi", "non-dropping-particle" : "", "parse-names" : false, "suffix" : "" }, { "dropping-particle" : "", "family" : "Nishida", "given" : "Mutsumi", "non-dropping-particle" : "", "parse-names" : false, "suffix" : "" } ], "container-title" : "Proceedings of the National Academy of Sciences", "id" : "ITEM-2", "issue" : "48", "issued" : { "date-parts" : [ [ "2015" ] ] }, "page" : "14918-14923", "title" : "Rapid genome reshaping by multiple-gene loss after whole-genome duplication in teleost fish suggested by mathematical modeling", "type" : "article-journal", "volume" : "112" }, "uris" : [ "http://www.mendeley.com/documents/?uuid=d221561c-fdc1-4370-9622-f686dd9dfeee" ] }, { "id" : "ITEM-3", "itemData" : { "DOI" : "10.3732/ajb.1500320", "ISSN" : "00029122", "PMID" : "26451037", "abstract" : "or polyploidy. Botanists have long appreciated that chromosome doubling is important in angiosperm diversifi cation and that it remains an ac- tive mode of speciation in many genera. Polyploidy has been appar- ent for more than a century, based mostly on comparative analyses of chromosome numbers within and between many genera and families. Polyploids are known to originate within individuals, or following hybridization between closely related populations (auto- polyploidy), or from interspecifi c hybridization events (allopoly- ploidy). Yet despite this historical recognition that polyploidy is important in many groups, the genomics era and its attendant ex- plosion in expressed sequence tag (EST) and genome sequencing projects ushered in a surprising new realization, namely, that seed plant and angiosperm evolution are replete with whole-genome- doubling events ( Jiao et al., 2011 ; Paterson et al., 2012 ), with each subsequent polyploidy superimposed on the genomic remnants surviving from earlier rounds of polyploidy. Th us, the modern view of the canonical angiosperm genome is that it has experienced mul- tiple episodic polyploidy events, evidenced by a tell-tale pattern of nested intragenomic syntenies, o\u017ft en shared among close relatives but varying widely and in a lineage-specifi c fashion among diff erent angiosperm groups. Writ large, over the grand sweep of angiosperm history ( Fig. 1 ), we now understand that modern angiosperm ge- nomes range in genomic complexity from those that have experi- enced few genomic multiplication events (e.g., Amborella , Allium , Olea , Th eobroma ) to others that refl ect as many as 128 ( Saccha- rum ), 144 ( Gossypium ), and even 288 ( Brassica ) genomic multiples. Th is genome multiplicity is an extraordinary realization, with myr- iad implications for our understanding of genomic architecture, plant gene family structure, and plant function.", "author" : [ { "dropping-particle" : "", "family" : "Wendel", "given" : "Jonathan F.", "non-dropping-particle" : "", "parse-names" : false, "suffix" : "" } ], "container-title" : "American Journal of Botany", "id" : "ITEM-3", "issue" : "11", "issued" : { "date-parts" : [ [ "2015" ] ] }, "title" : "The wondrous cycles of polyploidy in plants", "type" : "article-journal", "volume" : "102" }, "uris" : [ "http://www.mendeley.com/documents/?uuid=66986e90-6780-32b0-9feb-ed270a74adad" ] }, { "id" : "ITEM-4", "itemData" : { "DOI" : "http://dx.doi.org/10.1016/j.gde.2015.11.003", "ISBN" : "0959-437X", "abstract" : "Plant genomes vary in size and complexity, fueled in part by processes of whole-genome duplication (WGD; polyploidy) and subsequent genome evolution. Despite repeated episodes of WGD throughout the evolutionary history of angiosperms in particular, the genomes are not uniformly large, and even plants with very small genomes carry the signatures of ancient duplication events. The processes governing the evolution of plant genomes following these ancient events are largely unknown. Here, we consider mechanisms of diploidization, evidence of genome reorganization in recently formed polyploid species, and macroevolutionary patterns of WGD in plant genomes and propose that the ongoing genomic changes observed in recent polyploids may illustrate the diploidization processes that result in ancient signatures of WGD over geological timescales.", "author" : [ { "dropping-particle" : "", "family" : "Soltis", "given" : "Pamela S", "non-dropping-particle" : "", "parse-names" : false, "suffix" : "" }, { "dropping-particle" : "", "family" : "Marchant", "given" : "D Blaine", "non-dropping-particle" : "", "parse-names" : false, "suffix" : "" }, { "dropping-particle" : "", "family" : "Peer", "given" : "Yves", "non-dropping-particle" : "Van de", "parse-names" : false, "suffix" : "" }, { "dropping-particle" : "", "family" : "Soltis", "given" : "Douglas E", "non-dropping-particle" : "", "parse-names" : false, "suffix" : "" } ], "container-title" : "Current Opinion in Genetics &amp; Development", "id" : "ITEM-4", "issued" : { "date-parts" : [ [ "2015" ] ] }, "page" : "119-125", "title" : "Polyploidy and genome evolution in plants", "type" : "article-journal", "volume" : "35" }, "uris" : [ "http://www.mendeley.com/documents/?uuid=dcf9831f-ac6c-4311-b647-94130e6e1928" ] } ], "mendeley" : { "formattedCitation" : "[11,15\u201317]", "plainTextFormattedCitation" : "[11,15\u201317]", "previouslyFormattedCitation" : "[11,15\u201317]" }, "properties" : { "noteIndex" : 0 }, "schema" : "https://github.com/citation-style-language/schema/raw/master/csl-citation.json" }</w:instrText>
      </w:r>
      <w:r w:rsidR="002B260D">
        <w:fldChar w:fldCharType="separate"/>
      </w:r>
      <w:r w:rsidR="002B260D" w:rsidRPr="002B260D">
        <w:rPr>
          <w:noProof/>
        </w:rPr>
        <w:t>[11,15–17]</w:t>
      </w:r>
      <w:r w:rsidR="002B260D">
        <w:fldChar w:fldCharType="end"/>
      </w:r>
      <w:r w:rsidR="00E21B49">
        <w:t>, transposable element</w:t>
      </w:r>
      <w:r w:rsidR="008B0639">
        <w:t xml:space="preserve"> activation/</w:t>
      </w:r>
      <w:r w:rsidR="00E21B49">
        <w:t>proximity</w:t>
      </w:r>
      <w:r w:rsidR="004030BF">
        <w:t xml:space="preserve"> </w:t>
      </w:r>
      <w:r w:rsidR="004030BF">
        <w:fldChar w:fldCharType="begin" w:fldLock="1"/>
      </w:r>
      <w:r w:rsidR="004030BF">
        <w:instrText>ADDIN CSL_CITATION { "citationItems" : [ { "id" : "ITEM-1", "itemData" : { "DOI" : "10.1038/ncomms4930\rhttp://www.nature.com/articles/ncomms4930#supplementary-information", "author" : [ { "dropping-particle" : "", "family" : "Liu", "given" : "Shengyi", "non-dropping-particle" : "", "parse-names" : false, "suffix" : "" }, { "dropping-particle" : "", "family" : "Liu", "given" : "Yumei", "non-dropping-particle" : "", "parse-names" : false, "suffix" : "" }, { "dropping-particle" : "", "family" : "Yang", "given" : "Xinhua", "non-dropping-particle" : "", "parse-names" : false, "suffix" : "" }, { "dropping-particle" : "", "family" : "Tong", "given" : "Chaobo", "non-dropping-particle" : "", "parse-names" : false, "suffix" : "" }, { "dropping-particle" : "", "family" : "Edwards", "given" : "David", "non-dropping-particle" : "", "parse-names" : false, "suffix" : "" }, { "dropping-particle" : "", "family" : "Parkin", "given" : "Isobel A P", "non-dropping-particle" : "", "parse-names" : false, "suffix" : "" }, { "dropping-particle" : "", "family" : "Zhao", "given" : "Meixia", "non-dropping-particle" : "", "parse-names" : false, "suffix" : "" }, { "dropping-particle" : "", "family" : "Ma", "given" : "Jianxin", "non-dropping-particle" : "", "parse-names" : false, "suffix" : "" }, { "dropping-particle" : "", "family" : "Yu", "given" : "Jingyin", "non-dropping-particle" : "", "parse-names" : false, "suffix" : "" }, { "dropping-particle" : "", "family" : "Huang", "given" : "Shunmou", "non-dropping-particle" : "", "parse-names" : false, "suffix" : "" }, { "dropping-particle" : "", "family" : "Wang", "given" : "Xiyin", "non-dropping-particle" : "", "parse-names" : false, "suffix" : "" }, { "dropping-particle" : "", "family" : "Wang", "given" : "Junyi", "non-dropping-particle" : "", "parse-names" : false, "suffix" : "" }, { "dropping-particle" : "", "family" : "Lu", "given" : "Kun", "non-dropping-particle" : "", "parse-names" : false, "suffix" : "" }, { "dropping-particle" : "", "family" : "Fang", "given" : "Zhiyuan", "non-dropping-particle" : "", "parse-names" : false, "suffix" : "" }, { "dropping-particle" : "", "family" : "Bancroft", "given" : "Ian", "non-dropping-particle" : "", "parse-names" : false, "suffix" : "" }, { "dropping-particle" : "", "family" : "Yang", "given" : "Tae-Jin", "non-dropping-particle" : "", "parse-names" : false, "suffix" : "" }, { "dropping-particle" : "", "family" : "Hu", "given" : "Qiong", "non-dropping-particle" : "", "parse-names" : false, "suffix" : "" }, { "dropping-particle" : "", "family" : "Wang", "given" : "Xinfa", "non-dropping-particle" : "", "parse-names" : false, "suffix" : "" }, { "dropping-particle" : "", "family" : "Yue", "given" : "Zhen", "non-dropping-particle" : "", "parse-names" : false, "suffix" : "" }, { "dropping-particle" : "", "family" : "Li", "given" : "Haojie", "non-dropping-particle" : "", "parse-names" : false, "suffix" : "" }, { "dropping-particle" : "", "family" : "Yang", "given" : "Linfeng", "non-dropping-particle" : "", "parse-names" : false, "suffix" : "" }, { "dropping-particle" : "", "family" : "Wu", "given" : "Jian", "non-dropping-particle" : "", "parse-names" : false, "suffix" : "" }, { "dropping-particle" : "", "family" : "Zhou", "given" : "Qing", "non-dropping-particle" : "", "parse-names" : false, "suffix" : "" }, { "dropping-particle" : "", "family" : "Wang", "given" : "Wanxin", "non-dropping-particle" : "", "parse-names" : false, "suffix" : "" }, { "dropping-particle" : "", "family" : "King", "given" : "Graham J", "non-dropping-particle" : "", "parse-names" : false, "suffix" : "" }, { "dropping-particle" : "", "family" : "Pires", "given" : "J Chris", "non-dropping-particle" : "", "parse-names" : false, "suffix" : "" }, { "dropping-particle" : "", "family" : "Lu", "given" : "Changxin", "non-dropping-particle" : "", "parse-names" : false, "suffix" : "" }, { "dropping-particle" : "", "family" : "Wu", "given" : "Zhangyan", "non-dropping-particle" : "", "parse-names" : false, "suffix" : "" }, { "dropping-particle" : "", "family" : "Sampath", "given" : "Perumal", "non-dropping-particle" : "", "parse-names" : false, "suffix" : "" }, { "dropping-particle" : "", "family" : "Wang", "given" : "Zhuo", "non-dropping-particle" : "", "parse-names" : false, "suffix" : "" }, { "dropping-particle" : "", "family" : "Guo", "given" : "Hui", "non-dropping-particle" : "", "parse-names" : false, "suffix" : "" }, { "dropping-particle" : "", "family" : "Pan", "given" : "Shengkai", "non-dropping-particle" : "", "parse-names" : false, "suffix" : "" }, { "dropping-particle" : "", "family" : "Yang", "given" : "Limei", "non-dropping-particle" : "", "parse-names" : false, "suffix" : "" }, { "dropping-particle" : "", "family" : "Min", "given" : "Jiumeng", "non-dropping-particle" : "", "parse-names" : false, "suffix" : "" }, { "dropping-particle" : "", "family" : "Zhang", "given" : "Dong", "non-dropping-particle" : "", "parse-names" : false, "suffix" : "" }, { "dropping-particle" : "", "family" : "Jin", "given" : "Dianchuan", "non-dropping-particle" : "", "parse-names" : false, "suffix" : "" }, { "dropping-particle" : "", "family" : "Li", "given" : "Wanshun", "non-dropping-particle" : "", "parse-names" : false, "suffix" : "" }, { "dropping-particle" : "", "family" : "Belcram", "given" : "Harry", "non-dropping-particle" : "", "parse-names" : false, "suffix" : "" }, { "dropping-particle" : "", "family" : "Tu", "given" : "Jinxing", "non-dropping-particle" : "", "parse-names" : false, "suffix" : "" }, { "dropping-particle" : "", "family" : "Guan", "given" : "Mei", "non-dropping-particle" : "", "parse-names" : false, "suffix" : "" }, { "dropping-particle" : "", "family" : "Qi", "given" : "Cunkou", "non-dropping-particle" : "", "parse-names" : false, "suffix" : "" }, { "dropping-particle" : "", "family" : "Du", "given" : "Dezhi", "non-dropping-particle" : "", "parse-names" : false, "suffix" : "" }, { "dropping-particle" : "", "family" : "Li", "given" : "Jiana", "non-dropping-particle" : "", "parse-names" : false, "suffix" : "" }, { "dropping-particle" : "", "family" : "Jiang", "given" : "Liangcai", "non-dropping-particle" : "", "parse-names" : false, "suffix" : "" }, { "dropping-particle" : "", "family" : "Batley", "given" : "Jacqueline", "non-dropping-particle" : "", "parse-names" : false, "suffix" : "" }, { "dropping-particle" : "", "family" : "Sharpe", "given" : "Andrew G", "non-dropping-particle" : "", "parse-names" : false, "suffix" : "" }, { "dropping-particle" : "", "family" : "Park", "given" : "Beom-Seok", "non-dropping-particle" : "", "parse-names" : false, "suffix" : "" }, { "dropping-particle" : "", "family" : "Ruperao", "given" : "Pradeep", "non-dropping-particle" : "", "parse-names" : false, "suffix" : "" }, { "dropping-particle" : "", "family" : "Cheng", "given" : "Feng", "non-dropping-particle" : "", "parse-names" : false, "suffix" : "" }, { "dropping-particle" : "", "family" : "Waminal", "given" : "Nomar Espinosa", "non-dropping-particle" : "", "parse-names" : false, "suffix" : "" }, { "dropping-particle" : "", "family" : "Huang", "given" : "Yin", "non-dropping-particle" : "", "parse-names" : false, "suffix" : "" }, { "dropping-particle" : "", "family" : "Dong", "given" : "Caihua", "non-dropping-particle" : "", "parse-names" : false, "suffix" : "" }, { "dropping-particle" : "", "family" : "Wang", "given" : "Li", "non-dropping-particle" : "", "parse-names" : false, "suffix" : "" }, { "dropping-particle" : "", "family" : "Li", "given" : "Jingping", "non-dropping-particle" : "", "parse-names" : false, "suffix" : "" }, { "dropping-particle" : "", "family" : "Hu", "given" : "Zhiyong", "non-dropping-particle" : "", "parse-names" : false, "suffix" : "" }, { "dropping-particle" : "", "family" : "Zhuang", "given" : "Mu", "non-dropping-particle" : "", "parse-names" : false, "suffix" : "" }, { "dropping-particle" : "", "family" : "Huang", "given" : "Yi", "non-dropping-particle" : "", "parse-names" : false, "suffix" : "" }, { "dropping-particle" : "", "family" : "Huang", "given" : "Junyan", "non-dropping-particle" : "", "parse-names" : false, "suffix" : "" }, { "dropping-particle" : "", "family" : "Shi", "given" : "Jiaqin", "non-dropping-particle" : "", "parse-names" : false, "suffix" : "" }, { "dropping-particle" : "", "family" : "Mei", "given" : "Desheng", "non-dropping-particle" : "", "parse-names" : false, "suffix" : "" }, { "dropping-particle" : "", "family" : "Liu", "given" : "Jing", "non-dropping-particle" : "", "parse-names" : false, "suffix" : "" }, { "dropping-particle" : "", "family" : "Lee", "given" : "Tae-Ho", "non-dropping-particle" : "", "parse-names" : false, "suffix" : "" }, { "dropping-particle" : "", "family" : "Wang", "given" : "Jinpeng", "non-dropping-particle" : "", "parse-names" : false, "suffix" : "" }, { "dropping-particle" : "", "family" : "Jin", "given" : "Huizhe", "non-dropping-particle" : "", "parse-names" : false, "suffix" : "" }, { "dropping-particle" : "", "family" : "Li", "given" : "Zaiyun", "non-dropping-particle" : "", "parse-names" : false, "suffix" : "" }, { "dropping-particle" : "", "family" : "Li", "given" : "Xun", "non-dropping-particle" : "", "parse-names" : false, "suffix" : "" }, { "dropping-particle" : "", "family" : "Zhang", "given" : "Jiefu", "non-dropping-particle" : "", "parse-names" : false, "suffix" : "" }, { "dropping-particle" : "", "family" : "Xiao", "given" : "Lu", "non-dropping-particle" : "", "parse-names" : false, "suffix" : "" }, { "dropping-particle" : "", "family" : "Zhou", "given" : "Yongming", "non-dropping-particle" : "", "parse-names" : false, "suffix" : "" }, { "dropping-particle" : "", "family" : "Liu", "given" : "Zhongsong", "non-dropping-particle" : "", "parse-names" : false, "suffix" : "" }, { "dropping-particle" : "", "family" : "Liu", "given" : "Xuequn", "non-dropping-particle" : "", "parse-names" : false, "suffix" : "" }, { "dropping-particle" : "", "family" : "Qin", "given" : "Rui", "non-dropping-particle" : "", "parse-names" : false, "suffix" : "" }, { "dropping-particle" : "", "family" : "Tang", "given" : "Xu", "non-dropping-particle" : "", "parse-names" : false, "suffix" : "" }, { "dropping-particle" : "", "family" : "Liu", "given" : "Wenbin", "non-dropping-particle" : "", "parse-names" : false, "suffix" : "" }, { "dropping-particle" : "", "family" : "Wang", "given" : "Yupeng", "non-dropping-particle" : "", "parse-names" : false, "suffix" : "" }, { "dropping-particle" : "", "family" : "Zhang", "given" : "Yangyong", "non-dropping-particle" : "", "parse-names" : false, "suffix" : "" }, { "dropping-particle" : "", "family" : "Lee", "given" : "Jonghoon", "non-dropping-particle" : "", "parse-names" : false, "suffix" : "" }, { "dropping-particle" : "", "family" : "Kim", "given" : "Hyun Hee", "non-dropping-particle" : "", "parse-names" : false, "suffix" : "" }, { "dropping-particle" : "", "family" : "Denoeud", "given" : "France", "non-dropping-particle" : "", "parse-names" : false, "suffix" : "" }, { "dropping-particle" : "", "family" : "Xu", "given" : "Xun", "non-dropping-particle" : "", "parse-names" : false, "suffix" : "" }, { "dropping-particle" : "", "family" : "Liang", "given" : "Xinming", "non-dropping-particle" : "", "parse-names" : false, "suffix" : "" }, { "dropping-particle" : "", "family" : "Hua", "given" : "Wei", "non-dropping-particle" : "", "parse-names" : false, "suffix" : "" }, { "dropping-particle" : "", "family" : "Wang", "given" : "Xiaowu", "non-dropping-particle" : "", "parse-names" : false, "suffix" : "" }, { "dropping-particle" : "", "family" : "Wang", "given" : "Jun", "non-dropping-particle" : "", "parse-names" : false, "suffix" : "" }, { "dropping-particle" : "", "family" : "Chalhoub", "given" : "Boulos", "non-dropping-particle" : "", "parse-names" : false, "suffix" : "" }, { "dropping-particle" : "", "family" : "Paterson", "given" : "Andrew H", "non-dropping-particle" : "", "parse-names" : false, "suffix" : "" } ], "container-title" : "Nat Commun", "id" : "ITEM-1", "issued" : { "date-parts" : [ [ "2014" ] ] }, "page" : "3930", "publisher" : "The Author(s)", "title" : "The Brassica oleracea genome reveals the asymmetrical evolution of polyploid genomes", "type" : "article-journal", "volume" : "5" }, "uris" : [ "http://www.mendeley.com/documents/?uuid=3449952f-db45-4879-8265-ce4f701b7b03" ] }, { "id" : "ITEM-2", "itemData" : { "DOI" : "10.1016/j.tplants.2015.03.007", "ISBN" : "1360-1385", "ISSN" : "13601385", "PMID" : "25802093", "abstract" : "Plants have contributed extensively to our understanding of selfish genetic elements. Most recently, the sequencing of the Arabis alpina genome shows how the co-evolutionary arms race between transposable elements and the silencing machinery employed to control them may drive the evolution of genome size.", "author" : [ { "dropping-particle" : "", "family" : "\u00c5gren", "given" : "J. Arvid", "non-dropping-particle" : "", "parse-names" : false, "suffix" : "" }, { "dropping-particle" : "", "family" : "Wright", "given" : "Stephen I.", "non-dropping-particle" : "", "parse-names" : false, "suffix" : "" } ], "container-title" : "Trends in Plant Science", "id" : "ITEM-2", "issue" : "4", "issued" : { "date-parts" : [ [ "2015" ] ] }, "title" : "Selfish genetic elements and plant genome size evolution", "type" : "article", "volume" : "20" }, "uris" : [ "http://www.mendeley.com/documents/?uuid=1a8f6d2b-f28a-3f81-8579-46422a7f580a" ] }, { "id" : "ITEM-3", "itemData" : { "DOI" : "10.1073/pnas.1402475111", "ISSN" : "0027-8424", "author" : [ { "dropping-particle" : "", "family" : "Woodhouse", "given" : "M R", "non-dropping-particle" : "", "parse-names" : false, "suffix" : "" }, { "dropping-particle" : "", "family" : "Cheng", "given" : "F", "non-dropping-particle" : "", "parse-names" : false, "suffix" : "" }, { "dropping-particle" : "", "family" : "Pires", "given" : "J C", "non-dropping-particle" : "", "parse-names" : false, "suffix" : "" }, { "dropping-particle" : "", "family" : "Lisch", "given" : "D", "non-dropping-particle" : "", "parse-names" : false, "suffix" : "" }, { "dropping-particle" : "", "family" : "Freeling", "given" : "M", "non-dropping-particle" : "", "parse-names" : false, "suffix" : "" }, { "dropping-particle" : "", "family" : "Wang", "given" : "X", "non-dropping-particle" : "", "parse-names" : false, "suffix" : "" } ], "container-title" : "Proceedings of the National Academy of Sciences", "id" : "ITEM-3", "issued" : { "date-parts" : [ [ "2014", "3" ] ] }, "page" : "2-7", "title" : "Origin, inheritance, and gene regulatory consequences of genome dominance in polyploids", "type" : "article-journal" }, "uris" : [ "http://www.mendeley.com/documents/?uuid=5e94d536-6a6c-48d0-9be4-9ef2337366ae" ] }, { "id" : "ITEM-4", "itemData" : { "DOI" : "10.1111/j.1469-8137.2009.03142.x", "ISSN" : "1469-8137", "PMID" : "20070540", "abstract" : "Autopolyploidy is more common in plants than traditionally assumed, but has received little attention compared with allopolyploidy. Hence, the advantages and disadvantages of genome doubling per se compared with genome doubling coupled with hybridizations in allopolyploids remain unclear. Autopolyploids are characterized by genomic redundancy and polysomic inheritance, increasing effective population size. To shed light on the evolutionary consequences of autopolyploidy, we review a broad range of studies focusing on both synthetic and natural autopolyploids encompassing levels of biological organization from genes to evolutionary lineages. The limited evidence currently available suggests that autopolyploids neither experience strong genome restructuring nor wide reorganization of gene expression during the first generations following genome doubling, but that these processes may become more important in the longer term. Biogeographic and ecological surveys point to an association between the formation of autopolyploid lineages and environmental change. We thus hypothesize that polysomic inheritance may provide a short-term evolutionary advantage for autopolyploids compared to diploid relatives when environmental change enforces range shifts. In addition, autopolyploids should possess increased genome flexibility, allowing them to adapt and persist across heterogeneous landscapes in the long run.", "author" : [ { "dropping-particle" : "", "family" : "Parisod", "given" : "Christian", "non-dropping-particle" : "", "parse-names" : false, "suffix" : "" }, { "dropping-particle" : "", "family" : "Holderegger", "given" : "Rolf", "non-dropping-particle" : "", "parse-names" : false, "suffix" : "" }, { "dropping-particle" : "", "family" : "Brochmann", "given" : "Christian", "non-dropping-particle" : "", "parse-names" : false, "suffix" : "" } ], "container-title" : "The New phytologist", "id" : "ITEM-4", "issue" : "1", "issued" : { "date-parts" : [ [ "2010", "4" ] ] }, "page" : "5-17", "title" : "Evolutionary consequences of autopolyploidy.", "type" : "article-journal", "volume" : "186" }, "uris" : [ "http://www.mendeley.com/documents/?uuid=40bb0797-e3f7-4118-94a8-1877f9f057a7" ] }, { "id" : "ITEM-5",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"ITEM-5", "issue" : "5", "issued" : { "date-parts" : [ [ "1998" ] ] }, "page" : "479-492", "title" : "Dispersed repetitive DNA has spread to new genomes since polyploid formation in cotton", "type" : "article-journal", "volume" : "8" }, "uris" : [ "http://www.mendeley.com/documents/?uuid=29ba1066-d9ea-3b8a-962f-c6b3df2c75a1" ] }, { "id" : "ITEM-6", "itemData" : { "abstract" : "Triticeae species (including wheat, barley and rye) have huge and complex genomes due to polyploidization and a high content of transposable elements (TEs). TEs are known to play a major role in the structure and evolutionary dynamics of Triticeae genomes. During the last 5\u00a0years, substantial stretches of contiguous genomic sequence from various species of Triticeae have been generated, making it necessary to update and standardize TE annotations and nomenclature. In this study we propose standard procedures for these tasks, based on structure, nucleic acid and protein sequence homologies. We report statistical analyses of TE composition and distribution in large blocks of genomic sequences from wheat and barley. Altogether, 3.8\u00a0Mb of wheat sequence available in the databases was analyzed or re-analyzed, and compared with 1.3\u00a0Mb of re-annotated genomic sequences from barley. The wheat sequences were relatively gene-rich (one gene per 23.9\u00a0kb), although wheat gene-derived sequences represented only 7.8% (159 elements) of the total, while the remainder mainly comprised coding sequences found in TEs (54.7%, 751 elements). Class I elements [mainly long terminal repeat (LTR) retrotransposons] accounted for the major proportion of TEs, in terms of sequence length as well as element number (83.6% and 498, respectively). In addition, we show that the gene-rich sequences of wheat genome A seem to have a higher TE content than those of genomes B and D, or of barley gene-rich sequences. Moreover, among the various TE groups, MITEs were most often associated with genes: 43.1% of MITEs fell into this category. Finally, the TRIM and copia elements were shown to be the most active TEs in the wheat genome. The implications of these results for the evolution of diploid and polyploid wheat species are discussed.", "author" : [ { "dropping-particle" : "", "family" : "Sabot", "given" : "Fran\u00e7ois", "non-dropping-particle" : "", "parse-names" : false, "suffix" : "" }, { "dropping-particle" : "", "family" : "Guyot", "given" : "Romain", "non-dropping-particle" : "", "parse-names" : false, "suffix" : "" }, { "dropping-particle" : "", "family" : "Wicker", "given" : "Thomas", "non-dropping-particle" : "", "parse-names" : false, "suffix" : "" }, { "dropping-particle" : "", "family" : "Chantret", "given" : "Nathalie", "non-dropping-particle" : "", "parse-names" : false, "suffix" : "" }, { "dropping-particle" : "", "family" : "Laubin", "given" : "Bastien", "non-dropping-particle" : "", "parse-names" : false, "suffix" : "" }, { "dropping-particle" : "", "family" : "Chalhoub", "given" : "Boulos", "non-dropping-particle" : "", "parse-names" : false, "suffix" : "" }, { "dropping-particle" : "", "family" : "Leroy", "given" : "Philippe", "non-dropping-particle" : "", "parse-names" : false, "suffix" : "" }, { "dropping-particle" : "", "family" : "Sourdille", "given" : "Pierre", "non-dropping-particle" : "", "parse-names" : false, "suffix" : "" }, { "dropping-particle" : "", "family" : "Bernard", "given" : "Michel", "non-dropping-particle" : "", "parse-names" : false, "suffix" : "" } ], "container-title" : "Molecular Genetics and Genomics", "id" : "ITEM-6", "issue" : "2", "issued" : { "date-parts" : [ [ "2005" ] ] }, "page" : "119-130", "title" : "Updating of transposable element annotations from large wheat genomic sequences reveals diverse activities and gene associations", "type" : "article-journal", "volume" : "274" }, "uris" : [ "http://www.mendeley.com/documents/?uuid=da766092-7825-414c-b661-9a27a61af6b2" ] }, { "id" : "ITEM-7", "itemData" : { "DOI" : "10.1105/tpc.110.074187", "abstract" : "To improve our understanding of the organization and evolution of the wheat (Triticum aestivum) genome, we sequenced and annotated 13-Mb contigs (18.2 Mb) originating from different regions of its largest chromosome, 3B (1 Gb), and produced a 2x chromosome survey by shotgun Illumina/Solexa sequencing. All regions carried genes irrespective of their chromosomal location. However, gene distribution was not random, with 75% of them clustered into small islands containing three genes on average. A twofold increase of gene density was observed toward the telomeres likely due to high tandem and interchromosomal duplication events. A total of 3222 transposable elements were identified, including 800 new families. Most of them are complete but showed a highly nested structure spread over distances as large as 200 kb. A succession of amplification waves involving different transposable element families led to contrasted sequence compositions between the proximal and distal regions. Finally, with an estimate of 50,000 genes per diploid genome, our data suggest that wheat may have a higher gene number than other cereals. Indeed, comparisons with rice (Oryza sativa) and Brachypodium revealed that a high number of additional noncollinear genes are interspersed within a highly conserved ancestral grass gene backbone, supporting the idea of an accelerated evolution in the Triticeae lineages.", "author" : [ { "dropping-particle" : "", "family" : "Choulet", "given" : "Fr\u00e9d\u00e9ric", "non-dropping-particle" : "", "parse-names" : false, "suffix" : "" }, { "dropping-particle" : "", "family" : "Wicker", "given" : "Thomas", "non-dropping-particle" : "", "parse-names" : false, "suffix" : "" }, { "dropping-particle" : "", "family" : "Rustenholz", "given" : "Camille", "non-dropping-particle" : "", "parse-names" : false, "suffix" : "" }, { "dropping-particle" : "", "family" : "Paux", "given" : "Etienne", "non-dropping-particle" : "", "parse-names" : false, "suffix" : "" }, { "dropping-particle" : "", "family" : "Salse", "given" : "J\u00e9rome", "non-dropping-particle" : "", "parse-names" : false, "suffix" : "" }, { "dropping-particle" : "", "family" : "Leroy", "given" : "Philippe", "non-dropping-particle" : "", "parse-names" : false, "suffix" : "" }, { "dropping-particle" : "", "family" : "Schlub", "given" : "St\u00e9phane", "non-dropping-particle" : "", "parse-names" : false, "suffix" : "" }, { "dropping-particle" : "", "family" : "Paslier", "given" : "Marie-Christine", "non-dropping-particle" : "Le", "parse-names" : false, "suffix" : "" }, { "dropping-particle" : "", "family" : "Magdelenat", "given" : "Ghislaine", "non-dropping-particle" : "", "parse-names" : false, "suffix" : "" }, { "dropping-particle" : "", "family" : "Gonthier", "given" : "Catherine", "non-dropping-particle" : "", "parse-names" : false, "suffix" : "" }, { "dropping-particle" : "", "family" : "Couloux", "given" : "Arnaud", "non-dropping-particle" : "", "parse-names" : false, "suffix" : "" }, { "dropping-particle" : "", "family" : "Budak", "given" : "Hikmet", "non-dropping-particle" : "", "parse-names" : false, "suffix" : "" }, { "dropping-particle" : "", "family" : "Breen", "given" : "James", "non-dropping-particle" : "", "parse-names" : false, "suffix" : "" }, { "dropping-particle" : "", "family" : "Pumphrey", "given" : "Michael", "non-dropping-particle" : "", "parse-names" : false, "suffix" : "" }, { "dropping-particle" : "", "family" : "Liu", "given" : "Sixin", "non-dropping-particle" : "", "parse-names" : false, "suffix" : "" }, { "dropping-particle" : "", "family" : "Kong", "given" : "Xiuying", "non-dropping-particle" : "", "parse-names" : false, "suffix" : "" }, { "dropping-particle" : "", "family" : "Jia", "given" : "Jizeng", "non-dropping-particle" : "", "parse-names" : false, "suffix" : "" }, { "dropping-particle" : "", "family" : "Gut", "given" : "Marta", "non-dropping-particle" : "", "parse-names" : false, "suffix" : "" }, { "dropping-particle" : "", "family" : "Brunel", "given" : "Dominique", "non-dropping-particle" : "", "parse-names" : false, "suffix" : "" }, { "dropping-particle" : "", "family" : "Anderson", "given" : "James A", "non-dropping-particle" : "", "parse-names" : false, "suffix" : "" }, { "dropping-particle" : "", "family" : "Gill", "given" : "Bikram S", "non-dropping-particle" : "", "parse-names" : false, "suffix" : "" }, { "dropping-particle" : "", "family" : "Appels", "given" : "Rudi", "non-dropping-particle" : "", "parse-names" : false, "suffix" : "" }, { "dropping-particle" : "", "family" : "Keller", "given" : "Beat", "non-dropping-particle" : "", "parse-names" : false, "suffix" : "" }, { "dropping-particle" : "", "family" : "Feuillet", "given" : "Catherine", "non-dropping-particle" : "", "parse-names" : false, "suffix" : "" } ], "container-title" : "Plant Cell", "id" : "ITEM-7", "issue" : "6", "issued" : { "date-parts" : [ [ "2010" ] ] }, "page" : "1686-1701", "title" : "Megabase Level Sequencing Reveals Contrasted Organization and Evolution Patterns of the Wheat Gene and Transposable Element Spaces", "type" : "article-journal", "volume" : "22" }, "uris" : [ "http://www.mendeley.com/documents/?uuid=94254b63-5633-419d-9ac4-71c89c9d3959" ] } ], "mendeley" : { "formattedCitation" : "[15,18\u201323]", "plainTextFormattedCitation" : "[15,18\u201323]", "previouslyFormattedCitation" : "[15,18\u201323]" }, "properties" : { "noteIndex" : 0 }, "schema" : "https://github.com/citation-style-language/schema/raw/master/csl-citation.json" }</w:instrText>
      </w:r>
      <w:r w:rsidR="004030BF">
        <w:fldChar w:fldCharType="separate"/>
      </w:r>
      <w:r w:rsidR="004030BF" w:rsidRPr="004030BF">
        <w:rPr>
          <w:noProof/>
        </w:rPr>
        <w:t>[15,18–23]</w:t>
      </w:r>
      <w:r w:rsidR="004030BF">
        <w:fldChar w:fldCharType="end"/>
      </w:r>
      <w:r w:rsidR="00E21B49">
        <w:t>, heterochromatic state (</w:t>
      </w:r>
      <w:r w:rsidR="00E21B49" w:rsidRPr="005777D9">
        <w:rPr>
          <w:highlight w:val="yellow"/>
        </w:rPr>
        <w:t>cit</w:t>
      </w:r>
      <w:r w:rsidR="00E21B49">
        <w:t>), gene dosage (</w:t>
      </w:r>
      <w:r w:rsidR="00E21B49" w:rsidRPr="005777D9">
        <w:rPr>
          <w:highlight w:val="yellow"/>
        </w:rPr>
        <w:t>cit</w:t>
      </w:r>
      <w:r w:rsidR="00E21B49">
        <w:t xml:space="preserve">), </w:t>
      </w:r>
      <w:r w:rsidR="00986982">
        <w:t>gene regulatory changes</w:t>
      </w:r>
      <w:r w:rsidR="004030BF">
        <w:t xml:space="preserve"> </w:t>
      </w:r>
      <w:r w:rsidR="004030BF">
        <w:fldChar w:fldCharType="begin" w:fldLock="1"/>
      </w:r>
      <w:r w:rsidR="003D0BE4">
        <w:instrText>ADDIN CSL_CITATION { "citationItems" : [ { "id" : "ITEM-1", "itemData" : { "DOI" : "10.1105/tpc.021410", "ISBN" : "1040-4651\r1532-298X", "abstract" : "To study the evolutionary effects of polyploidy on plant gene functions, we analyzed functional genomics data for a large number of duplicated gene pairs formed by ancient polyploidy events in Arabidopsis thaliana. Genes retained in duplicate are not distributed evenly among Gene Ontology or Munich Information Center for Protein Sequences functional categories, which indicates a nonrandom process of gene loss. Genes involved in signal transduction and transcription have been preferentially retained, and those involved in DNA repair have been preferentially lost. Although the two members of each gene pair must originally have had identical transcription profiles, less than half of the pairs formed by the most recent polyploidy event still retain significantly correlated profiles. We identified several cases where groups of duplicated gene pairs have diverged in concert, forming two parallel networks, each containing one member of each gene pair. In these cases, the expression of each gene is strongly correlated with the other nonhomologous genes in its network but poorly correlated with its paralog in the other network. We also find that the rate of protein sequence evolution has been significantly asymmetric in &gt;20% of duplicate pairs. Together, these results suggest that functional diversification of the surviving duplicated genes is a major feature of the long-term evolution of polyploids.", "author" : [ { "dropping-particle" : "", "family" : "Blanc", "given" : "Guillaume", "non-dropping-particle" : "", "parse-names" : false, "suffix" : "" }, { "dropping-particle" : "", "family" : "Wolfe", "given" : "Kenneth H", "non-dropping-particle" : "", "parse-names" : false, "suffix" : "" } ], "container-title" : "The Plant Cell", "id" : "ITEM-1", "issue" : "7", "issued" : { "date-parts" : [ [ "2004" ] ] }, "note" : "021410[PII]\n15208398[pmid]\nPlant Cell", "page" : "1679-1691", "publisher" : "American Society of Plant Biologists", "title" : "Functional Divergence of Duplicated Genes Formed by Polyploidy during Arabidopsis Evolution", "type" : "article-journal", "volume" : "16" }, "uris" : [ "http://www.mendeley.com/documents/?uuid=ab7e39be-5efe-4c33-b3dc-572962652b4a" ] }, { "id" : "ITEM-2", "itemData" : { "DOI" : "10.1016/S0168-9525(03)00015-5", "ISSN" : "01689525", "author" : [ { "dropping-particle" : "", "family" : "Osborn", "given" : "Thomas C", "non-dropping-particle" : "", "parse-names" : false, "suffix" : "" }, { "dropping-particle" : "", "family" : "Chris Pires", "given" : "J", "non-dropping-particle" : "", "parse-names" : false, "suffix" : "" }, { "dropping-particle" : "", "family" : "Birchler", "given" : "James a.", "non-dropping-particle" : "", "parse-names" : false, "suffix" : "" }, { "dropping-particle" : "", "family" : "Auger", "given" : "Donald L", "non-dropping-particle" : "", "parse-names" : false, "suffix" : "" }, { "dropping-particle" : "", "family" : "Jeffery Chen", "given" : "Z", "non-dropping-particle" : "", "parse-names" : false, "suffix" : "" }, { "dropping-particle" : "", "family" : "Lee", "given" : "Hyeon-Se", "non-dropping-particle" : "", "parse-names" : false, "suffix" : "" }, { "dropping-particle" : "", "family" : "Comai", "given" : "Luca", "non-dropping-particle" : "", "parse-names" : false, "suffix" : "" }, { "dropping-particle" : "", "family" : "Madlung", "given" : "Andreas", "non-dropping-particle" : "", "parse-names" : false, "suffix" : "" }, { "dropping-particle" : "", "family" : "Doerge", "given" : "R W", "non-dropping-particle" : "", "parse-names" : false, "suffix" : "" }, { "dropping-particle" : "", "family" : "Colot", "given" : "Vincent", "non-dropping-particle" : "", "parse-names" : false, "suffix" : "" }, { "dropping-particle" : "", "family" : "Martienssen", "given" : "Robert a.", "non-dropping-particle" : "", "parse-names" : false, "suffix" : "" } ], "container-title" : "Trends in Genetics", "id" : "ITEM-2", "issue" : "3", "issued" : { "date-parts" : [ [ "2003", "3" ] ] }, "page" : "141-147", "title" : "Understanding mechanisms of novel gene expression in polyploids", "type" : "article-journal", "volume" : "19" }, "uris" : [ "http://www.mendeley.com/documents/?uuid=96295dd2-0d3e-4e02-a9cf-4d9afe1ee028" ] }, { "id" : "ITEM-3", "itemData" : { "DOI" : "10.1534/genetics.105.047894", "ISSN" : "0016-6731", "PMID" : "16172500", "abstract" : "Polyploidy has occurred throughout the evolutionary history of all eukaryotes and is extremely common in plants. Reunification of the evolutionarily divergent genomes in allopolyploids creates regulatory incompatibilities that must be reconciled. Here we report genomewide gene expression analysis of Arabidopsis synthetic allotetraploids, using spotted 70-mer oligo-gene microarrays. We detected &gt;15% transcriptome divergence between the progenitors, and 2105 and 1818 genes were highly expressed in Arabidopsis thaliana and A. arenosa, respectively. Approximately 5.2% (1362) and 5.6% (1469) genes displayed expression divergence from the midparent value (MPV) in two independently derived synthetic allotetraploids, suggesting nonadditive gene regulation following interspecific hybridization. Remarkably, the majority of nonadditively expressed genes in the allotetraploids also display expression changes between the parents, indicating that transcriptome divergence is reconciled during allopolyploid formation. Moreover, &gt;65% of the nonadditively expressed genes in the allotetraploids are repressed, and &gt;94% of the repressed genes in the allotetraploids match the genes that are expressed at higher levels in A. thaliana than in A. arenosa, consistent with the silencing of A. thaliana rRNA genes subjected to nucleolar dominance and with overall suppression of the A. thaliana phenotype in the synthetic allotetraploids and natural A. suecica. The nonadditive gene regulation is involved in various biological pathways, and the changes in gene expression are developmentally regulated. In contrast to the small effects of genome doubling on gene regulation in autotetraploids, the combination of two divergent genomes in allotetraploids by interspecific hybridization induces genomewide nonadditive gene regulation, providing a molecular basis for de novo variation and allopolyploid evolution.", "author" : [ { "dropping-particle" : "", "family" : "Wang", "given" : "Jianlin", "non-dropping-particle" : "", "parse-names" : false, "suffix" : "" }, { "dropping-particle" : "", "family" : "Tian", "given" : "Lu", "non-dropping-particle" : "", "parse-names" : false, "suffix" : "" }, { "dropping-particle" : "", "family" : "Lee", "given" : "Hyeon-Se", "non-dropping-particle" : "", "parse-names" : false, "suffix" : "" }, { "dropping-particle" : "", "family" : "Wei", "given" : "Ning E", "non-dropping-particle" : "", "parse-names" : false, "suffix" : "" }, { "dropping-particle" : "", "family" : "Jiang", "given" : "Hongmei", "non-dropping-particle" : "", "parse-names" : false, "suffix" : "" }, { "dropping-particle" : "", "family" : "Watson", "given" : "Brian", "non-dropping-particle" : "", "parse-names" : false, "suffix" : "" }, { "dropping-particle" : "", "family" : "Madlung", "given" : "Andreas", "non-dropping-particle" : "", "parse-names" : false, "suffix" : "" }, { "dropping-particle" : "", "family" : "Osborn", "given" : "Thomas C", "non-dropping-particle" : "", "parse-names" : false, "suffix" : "" }, { "dropping-particle" : "", "family" : "Doerge", "given" : "R W", "non-dropping-particle" : "", "parse-names" : false, "suffix" : "" }, { "dropping-particle" : "", "family" : "Comai", "given" : "Luca", "non-dropping-particle" : "", "parse-names" : false, "suffix" : "" }, { "dropping-particle" : "", "family" : "Chen", "given" : "Z Jeffrey", "non-dropping-particle" : "", "parse-names" : false, "suffix" : "" } ], "container-title" : "Genetics", "id" : "ITEM-3", "issue" : "1", "issued" : { "date-parts" : [ [ "2006", "1" ] ] }, "page" : "507-517", "title" : "Genomewide nonadditive gene regulation in Arabidopsis allotetraploids.", "type" : "article-journal", "volume" : "172" }, "uris" : [ "http://www.mendeley.com/documents/?uuid=79fd1099-283e-4682-a8e5-9727f895b28f" ] }, { "id" : "ITEM-4",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"ITEM-4", "issue" : "4", "issued" : { "date-parts" : [ [ "2012" ] ] }, "title" : "Homoeolog expression bias and expression level dominance in allopolyploids", "type" : "article-journal", "volume" : "196" }, "uris" : [ "http://www.mendeley.com/documents/?uuid=9a00b91f-4e42-4937-9db5-f0e78ea01248" ] }, { "id" : "ITEM-5",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"ITEM-5",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"[24\u201328]", "plainTextFormattedCitation" : "[24\u201328]", "previouslyFormattedCitation" : "[24\u201328]" }, "properties" : { "noteIndex" : 0 }, "schema" : "https://github.com/citation-style-language/schema/raw/master/csl-citation.json" }</w:instrText>
      </w:r>
      <w:r w:rsidR="004030BF">
        <w:fldChar w:fldCharType="separate"/>
      </w:r>
      <w:r w:rsidR="004030BF" w:rsidRPr="004030BF">
        <w:rPr>
          <w:noProof/>
        </w:rPr>
        <w:t>[24–28]</w:t>
      </w:r>
      <w:r w:rsidR="004030BF">
        <w:fldChar w:fldCharType="end"/>
      </w:r>
      <w:r w:rsidR="00986982">
        <w:t xml:space="preserve">, </w:t>
      </w:r>
      <w:r w:rsidR="002F2250">
        <w:t>small RNA populations</w:t>
      </w:r>
      <w:r w:rsidR="003D0BE4">
        <w:t xml:space="preserve"> </w:t>
      </w:r>
      <w:r w:rsidR="003D0BE4">
        <w:fldChar w:fldCharType="begin" w:fldLock="1"/>
      </w:r>
      <w:r w:rsidR="003D0BE4">
        <w:instrText>ADDIN CSL_CITATION { "citationItems" : [ { "id" : "ITEM-1", "itemData" : { "DOI" : "10.1016/j.pbi.2012.01.007", "ISSN" : "1879-0356", "PMID" : "22326630", "abstract" : "Small RNAs, including microRNAs (miRNAs), small interfering RNAs (siRNAs), and trans-acting siRNAs (ta-siRNAs), mediate gene expression and epigenetic regulation. While siRNAs are highly diverged, miRNAs and ta-siRNAs are generally conserved but many are differentially expressed between related species and in interspecific hybrids and allopolyploids. On one hand, combination of diverged maternal and paternal siRNAs in the same nucleus may exert cis-acting and trans-acting effects on transposable elements (TEs) and TE-associated genes, leading to genomic instability and endosperm and embryo failures, constituting a bottleneck for the evolution of hybrids and polyploids. On the other hand, cis and trans-acting small RNAs induce quantitative and qualitative changes in epigenetic regulation, leading to morphological variation and hybrid vigor in F1 hybrids and stable allopolyploids as well as transgressive phenotypes in the progeny, increasing a potential for adaptive evolution.", "author" : [ { "dropping-particle" : "", "family" : "Ng", "given" : "Danny W-K", "non-dropping-particle" : "", "parse-names" : false, "suffix" : "" }, { "dropping-particle" : "", "family" : "Lu", "given" : "Jie", "non-dropping-particle" : "", "parse-names" : false, "suffix" : "" }, { "dropping-particle" : "", "family" : "Chen", "given" : "Z Jeffrey", "non-dropping-particle" : "", "parse-names" : false, "suffix" : "" } ], "container-title" : "Current opinion in plant biology", "id" : "ITEM-1", "issue" : "2", "issued" : { "date-parts" : [ [ "2012", "4" ] ] }, "page" : "154-161", "publisher" : "Elsevier Ltd", "title" : "Big roles for small RNAs in polyploidy, hybrid vigor, and hybrid incompatibility.", "type" : "article-journal", "volume" : "15" }, "uris" : [ "http://www.mendeley.com/documents/?uuid=b3aac664-def7-4235-b6e7-bd90013dc64f" ] }, { "id" : "ITEM-2", "itemData" : { "DOI" : "10.1111/j.1469-8137.2010.03193.x", "ISSN" : "1469-8137", "PMID" : "20409176", "abstract" : "In many plants, including Arabidopsis, hybrids between species and subspecies encounter postfertilization barriers in which hybrid seed fail to develop, or else give rise to infertile progeny. In Arabidopsis, some of these barriers are sensitive to ploidy and to the epigenetic status of donor and recipient genomes. Recently, a role has been proposed for heterochromatin in reprogramming events that occur in reproductive cells, as well as in the embryo and endosperm after fertilization. 21 nt small interfering RNA (siRNA) from activated transposable elements accumulate in pollen, and are translocated from companion vegetative cells into the sperm, while in the maturing seed 24 nt siRNA are primarily maternal in origin. Thus maternal and paternal genomes likely contribute differing small RNA to the zygote and to the endosperm. As heterochromatic sequences also differ radically between, and within, species, small RNA sequences will diverge in hybrids. If transposable elements in the seed are not targeted by small RNA from the pollen, or vice versa, this could lead to hybrid seed failure, in a mechanism reminiscent of hybrid dysgenesis in Drosophila. Heterochromatin also plays a role in apomixis and nucleolar dominance, and may utilize a similar mechanism.", "author" : [ { "dropping-particle" : "", "family" : "Martienssen", "given" : "Robert a", "non-dropping-particle" : "", "parse-names" : false, "suffix" : "" } ], "container-title" : "The New phytologist", "id" : "ITEM-2", "issue" : "1", "issued" : { "date-parts" : [ [ "2010", "4" ] ] }, "page" : "46-53", "title" : "Heterochromatin, small RNA and post-fertilization dysgenesis in allopolyploid and interploid hybrids of Arabidopsis.", "type" : "article-journal", "volume" : "186" }, "uris" : [ "http://www.mendeley.com/documents/?uuid=04225c9e-a84d-4291-b2e1-e83ad49efc02" ] }, { "id" : "ITEM-3", "itemData" : { "DOI" : "10.1534/genetics.111.128348", "ISSN" : "1943-2631", "PMID" : "21467573", "abstract" : "Speciation via interspecific or intergeneric hybridization and polyploidization triggers genomic responses involving genetic and epigenetic alterations. Such modifications may be induced by small RNAs, which affect key cellular processes, including gene expression, chromatin structure, cytosine methylation and transposable element (TE) activity. To date, the role of small RNAs in the context of wide hybridization and polyploidization has received little attention. In this work, we performed high-throughput sequencing of small RNAs of parental, intergeneric hybrid, and allopolyploid plants that mimic the genomic changes occurring during bread wheat speciation. We found that the percentage of small RNAs corresponding to miRNAs increased with ploidy level, while the percentage of siRNAs corresponding to TEs decreased. The abundance of most miRNA species was similar to midparent values in the hybrid, with some deviations, as seen in overrepresentation of miR168, in the allopolyploid. In contrast, the number of siRNAs corresponding to TEs strongly decreased upon allopolyploidization, but not upon hybridization. The reduction in corresponding siRNAs, together with decreased CpG methylation, as shown here for the Veju element, represent hallmarks of TE activation. TE-siRNA downregulation in the allopolyploid may contribute to genome destabilization at the initial stages of speciation. This phenomenon is reminiscent of hybrid dysgenesis in Drosophila.", "author" : [ { "dropping-particle" : "", "family" : "Kenan-Eichler", "given" : "Michal", "non-dropping-particle" : "", "parse-names" : false, "suffix" : "" }, { "dropping-particle" : "", "family" : "Leshkowitz", "given" : "Dena", "non-dropping-particle" : "", "parse-names" : false, "suffix" : "" }, { "dropping-particle" : "", "family" : "Tal", "given" : "Lior", "non-dropping-particle" : "", "parse-names" : false, "suffix" : "" }, { "dropping-particle" : "", "family" : "Noor", "given" : "Elad", "non-dropping-particle" : "", "parse-names" : false, "suffix" : "" }, { "dropping-particle" : "", "family" : "Melamed-Bessudo", "given" : "Cathy", "non-dropping-particle" : "", "parse-names" : false, "suffix" : "" }, { "dropping-particle" : "", "family" : "Feldman", "given" : "Moshe", "non-dropping-particle" : "", "parse-names" : false, "suffix" : "" }, { "dropping-particle" : "", "family" : "Levy", "given" : "Avraham a", "non-dropping-particle" : "", "parse-names" : false, "suffix" : "" } ], "container-title" : "Genetics", "id" : "ITEM-3", "issue" : "2", "issued" : { "date-parts" : [ [ "2011", "6" ] ] }, "page" : "263-272", "title" : "Wheat hybridization and polyploidization results in deregulation of small RNAs.", "type" : "article-journal", "volume" : "188" }, "uris" : [ "http://www.mendeley.com/documents/?uuid=92475dc8-2d8a-4f88-9198-fbd9ff62792d" ] }, { "id" : "ITEM-4", "itemData" : { "DOI" : "10.1186/1471-2164-15-11", "ISSN" : "1471-2164", "PMID" : "24393121", "abstract" : "BACKGROUND: Polyploid species contribute to Oryza diversity. However, the mechanisms underlying gene and genome evolution in Oryza polyploids remain largely unknown. The allotetraploid Oryza minuta, which is estimated to have formed less than one million years ago, along with its putative diploid progenitors (O. punctata and O. officinalis), are quite suitable for the study of polyploid genome evolution using a comparative genomics approach.\n\nRESULTS: Here, we performed a comparative study of a large genomic region surrounding the Shattering4 locus in O. minuta, as well as in O. punctata and O. officinalis. Duplicated genomes in O. minuta have maintained the diploid genome organization, except for several structural variations mediated by transposon movement. Tandem duplicated gene clusters are prevalent in the Sh4 region, and segmental duplication followed by random deletion is illustrated to explain the gene gain-and-loss process. Both copies of most duplicated genes still persist in O. minuta. Molecular evolution analysis suggested that these duplicated genes are equally evolved and mostly manipulated by purifying selection. However, cDNA-SSCP analysis revealed that the expression patterns were dramatically altered between duplicated genes: nine of 29 duplicated genes exhibited expression divergence in O. minuta. We further detected one gene silencing event that was attributed to gene structural variation, but most gene silencing could not be related to sequence changes. We identified one case in which DNA methylation differences within promoter regions that were associated with the insertion of one hAT element were probably responsible for gene silencing, suggesting a potential epigenetic gene silencing pathway triggered by TE movement.\n\nCONCLUSIONS: Our study revealed both genetic and epigenetic mechanisms involved in duplicated gene silencing in the allotetraploid O. minuta.", "author" : [ { "dropping-particle" : "", "family" : "Sui", "given" : "Yi", "non-dropping-particle" : "", "parse-names" : false, "suffix" : "" }, { "dropping-particle" : "", "family" : "Li", "given" : "Bo", "non-dropping-particle" : "", "parse-names" : false, "suffix" : "" }, { "dropping-particle" : "", "family" : "Shi", "given" : "Jinfeng", "non-dropping-particle" : "", "parse-names" : false, "suffix" : "" }, { "dropping-particle" : "", "family" : "Chen", "given" : "Mingsheng", "non-dropping-particle" : "", "parse-names" : false, "suffix" : "" } ], "container-title" : "BMC genomics", "id" : "ITEM-4", "issue" : "1", "issued" : { "date-parts" : [ [ "2014", "1" ] ] }, "page" : "11", "title" : "Genomic, regulatory and epigenetic mechanisms underlying duplicated gene evolution in the natural allotetraploid Oryza minuta.", "type" : "article-journal", "volume" : "15" }, "uris" : [ "http://www.mendeley.com/documents/?uuid=335805ba-2f81-47f9-a8cf-25e95b7fc4e7" ] }, { "id" : "ITEM-5", "itemData" : { "DOI" : "http://dx.doi.org/10.1016/j.tplants.2014.04.007", "ISBN" : "1360-1385", "abstract" : "Cotton is not only the most important source of renewal textile fibers, but also an excellent model for studying cell fate determination and polyploidy effects on gene expression and evolution of domestication traits. The combination of A and D-progenitor genomes into allotetraploid cotton induces intergenomic interactions and epigenetic effects, leading to the unequal expression of homoeologous genes. Small RNAs regulate the expression of transcription and signaling factors related to cellular growth, development and adaptation. An example is miRNA-mediated preferential degradation of homoeologous mRNAs encoding MYB-domain transcription factors that are required for the initiation of leaf trichomes in Arabidopsis and of seed fibers in cotton. This example of coevolution between small RNAs and their homoeologous targets could shape morphological traits such as fibers during the selection and domestication of polyploid crops.", "author" : [ { "dropping-particle" : "", "family" : "Guan", "given" : "Xueying", "non-dropping-particle" : "", "parse-names" : false, "suffix" : "" }, { "dropping-particle" : "", "family" : "Song", "given" : "Qingxin", "non-dropping-particle" : "", "parse-names" : false, "suffix" : "" }, { "dropping-particle" : "", "family" : "Chen", "given" : "Z Jeffrey", "non-dropping-particle" : "", "parse-names" : false, "suffix" : "" } ], "container-title" : "Trends in Plant Science", "id" : "ITEM-5", "issue" : "8", "issued" : { "date-parts" : [ [ "2014" ] ] }, "page" : "516-528", "title" : "Polyploidy and small RNA regulation of cotton fiber development", "type" : "article-journal", "volume" : "19" }, "uris" : [ "http://www.mendeley.com/documents/?uuid=20efacda-9867-4d87-8ba2-b7611929666b" ] }, { "id" : "ITEM-6", "itemData" : { "abstract" : "Small RNAs and microRNAs were found to vary extensively in synthetic Brassica napus and subsequent generations, accompanied by the activation of transposable elements in response to hybridization and polyploidization.", "author" : [ { "dropping-particle" : "", "family" : "Fu", "given" : "Ying", "non-dropping-particle" : "", "parse-names" : false, "suffix" : "" }, { "dropping-particle" : "", "family" : "Xiao", "given" : "Meili", "non-dropping-particle" : "", "parse-names" : false, "suffix" : "" }, { "dropping-particle" : "", "family" : "Yu", "given" : "Huasheng", "non-dropping-particle" : "", "parse-names" : false, "suffix" : "" }, { "dropping-particle" : "", "family" : "Mason", "given" : "Annaliese S", "non-dropping-particle" : "", "parse-names" : false, "suffix" : "" }, { "dropping-particle" : "", "family" : "Yin", "given" : "Jiaming", "non-dropping-particle" : "", "parse-names" : false, "suffix" : "" }, { "dropping-particle" : "", "family" : "Li", "given" : "Jiana", "non-dropping-particle" : "", "parse-names" : false, "suffix" : "" }, { "dropping-particle" : "", "family" : "Zhang", "given" : "Dongqing", "non-dropping-particle" : "", "parse-names" : false, "suffix" : "" }, { "dropping-particle" : "", "family" : "Fu", "given" : "Donghui", "non-dropping-particle" : "", "parse-names" : false, "suffix" : "" } ], "container-title" : "Planta", "id" : "ITEM-6", "issue" : "3", "issued" : { "date-parts" : [ [ "2016" ] ] }, "page" : "607-622", "title" : "Small RNA changes in synthetic Brassica napus", "type" : "article-journal", "volume" : "244" }, "uris" : [ "http://www.mendeley.com/documents/?uuid=c903154d-247a-4d8f-9f73-9eb61343c0b2" ] } ], "mendeley" : { "formattedCitation" : "[29\u201334]", "plainTextFormattedCitation" : "[29\u201334]", "previouslyFormattedCitation" : "[29\u201334]" }, "properties" : { "noteIndex" : 0 }, "schema" : "https://github.com/citation-style-language/schema/raw/master/csl-citation.json" }</w:instrText>
      </w:r>
      <w:r w:rsidR="003D0BE4">
        <w:fldChar w:fldCharType="separate"/>
      </w:r>
      <w:r w:rsidR="003D0BE4" w:rsidRPr="003D0BE4">
        <w:rPr>
          <w:noProof/>
        </w:rPr>
        <w:t>[29–34]</w:t>
      </w:r>
      <w:r w:rsidR="003D0BE4">
        <w:fldChar w:fldCharType="end"/>
      </w:r>
      <w:r w:rsidR="002F2250">
        <w:t xml:space="preserve">, </w:t>
      </w:r>
      <w:r w:rsidR="00E21B49">
        <w:t>maladaptive interactions among divergent homoeologs (</w:t>
      </w:r>
      <w:r w:rsidR="00E21B49" w:rsidRPr="00174107">
        <w:rPr>
          <w:highlight w:val="yellow"/>
        </w:rPr>
        <w:t>cit</w:t>
      </w:r>
      <w:r w:rsidR="00E21B49">
        <w:t xml:space="preserve">?), and network </w:t>
      </w:r>
      <w:r w:rsidR="00174107">
        <w:t>interactions</w:t>
      </w:r>
      <w:r w:rsidR="003D0BE4">
        <w:t xml:space="preserve"> </w:t>
      </w:r>
      <w:r w:rsidR="003D0BE4">
        <w:fldChar w:fldCharType="begin" w:fldLock="1"/>
      </w:r>
      <w:r w:rsidR="003D0BE4">
        <w:instrText>ADDIN CSL_CITATION { "citationItems" : [ { "id" : "ITEM-1", "itemData" : { "DOI" : "10.1111/mec.13626", "ISSN" : "1365294X", "abstract" : "\u00a9 2016 John Wiley &amp; Sons Ltd. Polyploidy is a widespread phenomenon throughout eukaryotes, with important ecological and evolutionary consequences. Although genes operate as components of complex pathways and networks, polyploid changes in genes and gene expression have typically been evaluated as either individual genes or as a part of broad-scale analyses. Network analysis has been fruitful in associating genomic and other 'omic'-based changes with phenotype for many systems. In polyploid species, network analysis has the potential not only to facilitate a better understanding of the complex 'omic' underpinnings of phenotypic and ecological traits common to polyploidy, but also to provide novel insight into the interaction among duplicated genes and genomes. This adds perspective to the global patterns of expression (and other 'omic') change that accompany polyploidy and to the patterns of recruitment and/or loss of genes following polyploidization. While network analysis in polyploid species faces challenges common to other analyses of duplicated genomes, present technologies combined with thoughtful experimental design provide a powerful system to explore polyploid evolution. Here, we demonstrate the utility and potential of network analysis to questions pertaining to polyploidy with an example involving evolution of the transgressively superior cotton fibres found in polyploid Gossypium hirsutum. By combining network analysis with prior knowledge, we provide further insights into the role of profilins in fibre domestication and exemplify the potential for network analysis in polyploid species.", "author" : [ { "dropping-particle" : "", "family" : "Gallagher", "given" : "Joseph P", "non-dropping-particle" : "", "parse-names" : false, "suffix" : "" }, { "dropping-particle" : "", "family" : "Grover", "given" : "Corrinne E", "non-dropping-particle" : "", "parse-names" : false, "suffix" : "" }, { "dropping-particle" : "", "family" : "Hu", "given" : "Guanjing", "non-dropping-particle" : "", "parse-names" : false, "suffix" : "" }, { "dropping-particle" : "", "family" : "Wendel", "given" : "Jonathan F", "non-dropping-particle" : "", "parse-names" : false, "suffix" : "" } ], "container-title" : "Molecular ecology", "id" : "ITEM-1", "issue" : "11", "issued" : { "date-parts" : [ [ "2016" ] ] }, "title" : "Insights into the Ecology and Evolution of Polyploid Plants through Network Analysis", "type" : "article-journal", "volume" : "25" }, "uris" : [ "http://www.mendeley.com/documents/?uuid=3d00ac26-a446-46a5-9886-33254780f926" ] }, { "id" : "ITEM-2", "itemData" : { "DOI" : "10.1093/gbe/evw280", "ISSN" : "17596653", "abstract" : "\u00a9 The Author 2016. The cotton genus (Gossypium) provides a superior system for the study of diversification, genome evolution, polyploidization, and human-mediated selection. To gain insight into phenotypic diversification in cotton seeds, we conducted coexpression network analysis of developing seeds from diploid and allopolyploid cotton species and explored network properties. Key network modules and functional associations were identified related to seed oil content and seed weight.We compared species-specific networks to reveal topological changes, including rewired edges and differentially coexpressed genes, associated with speciation, polyploidy, and cotton domestication. Network comparisons among species indicate that topologies are altered in addition to gene expression profiles, indicating that changes in transcriptomic coexpression relationships play a role in the developmental architecture of cotton seed development. The global network topology of allopolyploids, especially fordomesticatedG. hirsutum, resembles the network of the A-genome diploid more than that of the D-genome parent, despite its D-like phenotype in oil content. Expression modifications associated with allopolyploidy include coexpression leveldominance and transgressive expression, suggesting that the transcriptomic architecture in polyploids is to some extent a modular combination of that of its progenitor genomes. Among allopolyploids, intermodular relationships are more preserved between two different wild allopolyploid species than they are between wild and domesticated forms of a cultivated cotton, and regulatory connections of oil synthesis-related pathways are denser andmore closely clustered in domesticated vs. wild G. hirsutum. These results demonstrate substantial modification of genic coexpression under domestication. Our work demonstrates how network inference informs our understanding of the transcriptomic architecture of phenotypic variation associated with temporal scales ranging from thousands (domestication) tomillions (speciation) of years, and by polyploidy.", "author" : [ { "dropping-particle" : "", "family" : "Hu", "given" : "G.", "non-dropping-particle" : "", "parse-names" : false, "suffix" : "" }, { "dropping-particle" : "", "family" : "Hovav", "given" : "R.", "non-dropping-particle" : "", "parse-names" : false, "suffix" : "" }, { "dropping-particle" : "", "family" : "Grover", "given" : "C.E.", "non-dropping-particle" : "", "parse-names" : false, "suffix" : "" }, { "dropping-particle" : "", "family" : "Faigenboim-Doron", "given" : "A.", "non-dropping-particle" : "", "parse-names" : false, "suffix" : "" }, { "dropping-particle" : "", "family" : "Kadmon", "given" : "N.", "non-dropping-particle" : "", "parse-names" : false, "suffix" : "" }, { "dropping-particle" : "", "family" : "Page", "given" : "J.T.", "non-dropping-particle" : "", "parse-names" : false, "suffix" : "" }, { "dropping-particle" : "", "family" : "Udall", "given" : "J.A.", "non-dropping-particle" : "", "parse-names" : false, "suffix" : "" }, { "dropping-particle" : "", "family" : "Wendel", "given" : "J.F.", "non-dropping-particle" : "", "parse-names" : false, "suffix" : "" } ], "container-title" : "Genome Biology and Evolution", "id" : "ITEM-2", "issue" : "12", "issued" : { "date-parts" : [ [ "2016" ] ] }, "title" : "Evolutionary conservation and divergence of gene coexpression networks in gossypium (Cotton) seeds", "type" : "article-journal", "volume" : "8" }, "uris" : [ "http://www.mendeley.com/documents/?uuid=449207b2-93bf-3d72-a51f-3123185c8140" ] }, { "id" : "ITEM-3",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"ITEM-3", "issue" : "1", "issued" : { "date-parts" : [ [ "2016" ] ] }, "page" : "875", "title" : "Co-expression network analysis of duplicate genes in maize (Zea mays L.) reveals no subgenome bias", "type" : "article-journal", "volume" : "17" }, "uris" : [ "http://www.mendeley.com/documents/?uuid=7ebaa0f9-29c4-4c06-b638-76754a2b420a" ] }, { "id" : "ITEM-4", "itemData" : { "DOI" : "10.1126/science.1250091", "abstract" : "Allohexaploid bread wheat (Triticum aestivum L.) provides approximately 20% of calories consumed by humans. Lack of genome sequence for the three homeologous and highly similar bread wheat genomes (A, B, and D) has impeded expression analysis of the grain transcriptome. We used previously unknown genome information to analyze the cell type\u2013specific expression of homeologous genes in the developing wheat grain and identified distinct co-expression clusters reflecting the spatiotemporal progression during endosperm development. We observed no global but cell type\u2013 and stage-dependent genome dominance, organization of the wheat genome into transcriptionally active chromosomal regions, and asymmetric expression in gene families related to baking quality. Our findings give insight into the transcriptional dynamics and genome interplay among individual grain cell types in a polyploid cereal genome.%U http://science.sciencemag.org/content/sci/345/6194/1250091.full.pdf", "author" : [ { "dropping-particle" : "", "family" : "Pfeifer", "given" : "Matthias", "non-dropping-particle" : "", "parse-names" : false, "suffix" : "" }, { "dropping-particle" : "", "family" : "Kugler", "given" : "Karl G", "non-dropping-particle" : "", "parse-names" : false, "suffix" : "" }, { "dropping-particle" : "", "family" : "Sandve", "given" : "Simen R", "non-dropping-particle" : "", "parse-names" : false, "suffix" : "" }, { "dropping-particle" : "", "family" : "Zhan", "given" : "Bujie", "non-dropping-particle" : "", "parse-names" : false, "suffix" : "" }, { "dropping-particle" : "", "family" : "Rudi", "given" : "Heidi", "non-dropping-particle" : "", "parse-names" : false, "suffix" : "" }, { "dropping-particle" : "", "family" : "Hvidsten", "given" : "Torgeir R", "non-dropping-particle" : "", "parse-names" : false, "suffix" : "" }, { "dropping-particle" : "", "family" : "Mayer", "given" : "Klaus F X", "non-dropping-particle" : "", "parse-names" : false, "suffix" : "" }, { "dropping-particle" : "", "family" : "Olsen", "given" : "Odd-Arne", "non-dropping-particle" : "", "parse-names" : false, "suffix" : "" } ], "container-title" : "Science", "id" : "ITEM-4", "issue" : "6194", "issued" : { "date-parts" : [ [ "2014" ] ] }, "title" : "Genome interplay in the grain transcriptome of hexaploid bread wheat", "type" : "article-journal", "volume" : "345" }, "uris" : [ "http://www.mendeley.com/documents/?uuid=ca1a0f6c-e3d7-4c6e-b7e5-f7eb18532847" ] } ], "mendeley" : { "formattedCitation" : "[7,8,35,36]", "plainTextFormattedCitation" : "[7,8,35,36]", "previouslyFormattedCitation" : "[7,8,35,36]" }, "properties" : { "noteIndex" : 0 }, "schema" : "https://github.com/citation-style-language/schema/raw/master/csl-citation.json" }</w:instrText>
      </w:r>
      <w:r w:rsidR="003D0BE4">
        <w:fldChar w:fldCharType="separate"/>
      </w:r>
      <w:r w:rsidR="003D0BE4" w:rsidRPr="003D0BE4">
        <w:rPr>
          <w:noProof/>
        </w:rPr>
        <w:t>[7,8,35,36]</w:t>
      </w:r>
      <w:r w:rsidR="003D0BE4">
        <w:fldChar w:fldCharType="end"/>
      </w:r>
      <w:r w:rsidR="00E21B49">
        <w:t xml:space="preserve">. </w:t>
      </w:r>
      <w:r w:rsidR="00986982">
        <w:t xml:space="preserve">Changes in gene expression can be immediate  or ongoing, biased toward one parental expression level  or transgressive, </w:t>
      </w:r>
      <w:r w:rsidR="002F2250">
        <w:t>and may exhibit a</w:t>
      </w:r>
      <w:r w:rsidR="007F43DD">
        <w:t xml:space="preserve">n individual </w:t>
      </w:r>
      <w:r w:rsidR="00DD7BB7">
        <w:t>or genome</w:t>
      </w:r>
      <w:r w:rsidR="002F2250">
        <w:t xml:space="preserve">-wide bias </w:t>
      </w:r>
      <w:r w:rsidR="007F43DD">
        <w:t>toward genome-specific homoeologs</w:t>
      </w:r>
      <w:r w:rsidR="003D0BE4">
        <w:t xml:space="preserve"> </w:t>
      </w:r>
      <w:r w:rsidR="003D0BE4">
        <w:fldChar w:fldCharType="begin" w:fldLock="1"/>
      </w:r>
      <w:r w:rsidR="003D0BE4">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"id" : "ITEM-2", "itemData" : { "DOI" : "10.1111/j.1469-8137.2010.03179.x", "ISSN" : "1469-8137", "PMID" : "20149114", "abstract" : "Allopolyploidy results from two events: the merger of divergent genomes and genome duplication. Both events have important functional consequences for the evolution and adaptation of newly formed allopolyploid species. In spite of the significant progress made in recent years, few studies have decoupled the effects of hybridization from genome duplication in the observed patterns of expression changes accompanying allopolyploidy in natural conditions. We used Agilent rice oligomicroarrays to explore gene expression changes following allopolyploidy in Spartina that includes a classic example of recent allopolyploid speciation: S. anglica formed during the 19th century following genome duplication of the hybrid S. x townsendii. Our data indicate important, but different, effects of hybridization and genome duplication in the expression patterns of the hybrid and allopolyploid. Deviation from parental additivity was most important following hybridization and was accompanied by maternal expression dominance, although transgressively expressed genes were also encountered. Maternal dominance was attenuated following genome duplication in S. anglica, but this species exhibits an increased number of transgressively overexpressed genes. These results reflect the decoupled effects of the 'genomic shock' following hybridization and genome redundancy on the genetic, epigenetic and regulatory mechanisms characterizing transcriptomic evolution in allopolyploids.", "author" : [ { "dropping-particle" : "", "family" : "Chelaifa", "given" : "Houda", "non-dropping-particle" : "", "parse-names" : false, "suffix" : "" }, { "dropping-particle" : "", "family" : "Monnier", "given" : "Annabelle", "non-dropping-particle" : "", "parse-names" : false, "suffix" : "" }, { "dropping-particle" : "", "family" : "Ainouche", "given" : "Malika", "non-dropping-particle" : "", "parse-names" : false, "suffix" : "" } ], "container-title" : "The New phytologist", "id" : "ITEM-2", "issue" : "1", "issued" : { "date-parts" : [ [ "2010", "4" ] ] }, "page" : "161-174", "title" : "Transcriptomic changes following recent natural hybridization and allopolyploidy in the salt marsh species Spartina x townsendii and Spartina anglica (Poaceae).", "type" : "article-journal", "volume" : "186" }, "uris" : [ "http://www.mendeley.com/documents/?uuid=486f816d-b314-4c42-b0f9-757144248e69" ] }, { "id" : "ITEM-3", "itemData" : { "DOI" : "10.1186/gb-2010-11-12-r125", "ISSN" : "1465-6914", "PMID" : "21182768", "abstract" : "Allotetraploids carry pairs of diverged homoeologs for most genes. With the genome doubled in size, the number of putative interactions is enormous. This poses challenges on how to coordinate the two disparate genomes, and creates opportunities by enhancing the phenotypic variation. New combinations of alleles co-adapt and respond to new environmental pressures. Three stages of the allopolyploidization process--parental species divergence, hybridization, and genome duplication--have been well analyzed. The last stage of evolutionary adjustments remains mysterious.", "author" : [ { "dropping-particle" : "", "family" : "Chang", "given" : "Peter L", "non-dropping-particle" : "", "parse-names" : false, "suffix" : "" }, { "dropping-particle" : "", "family" : "Dilkes", "given" : "Brian P", "non-dropping-particle" : "", "parse-names" : false, "suffix" : "" }, { "dropping-particle" : "", "family" : "McMahon", "given" : "Michelle", "non-dropping-particle" : "", "parse-names" : false, "suffix" : "" }, { "dropping-particle" : "", "family" : "Comai", "given" : "Luca", "non-dropping-particle" : "", "parse-names" : false, "suffix" : "" }, { "dropping-particle" : "V", "family" : "Nuzhdin", "given" : "Sergey", "non-dropping-particle" : "", "parse-names" : false, "suffix" : "" } ], "container-title" : "Genome biology", "id" : "ITEM-3", "issue" : "12", "issued" : { "date-parts" : [ [ "2010", "1" ] ] }, "page" : "R125", "title" : "Homoeolog-specific retention and use in allotetraploid Arabidopsis suecica depends on parent of origin and network partners.", "type" : "article-journal", "volume" : "11" }, "uris" : [ "http://www.mendeley.com/documents/?uuid=4ccf00a7-167d-49b9-a881-83a5ff1f8306" ] }, { "id" : "ITEM-4",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"ITEM-4",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"id" : "ITEM-5",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"ITEM-5", "issue" : "4", "issued" : { "date-parts" : [ [ "2012" ] ] }, "title" : "Homoeolog expression bias and expression level dominance in allopolyploids", "type" : "article-journal", "volume" : "196" }, "uris" : [ "http://www.mendeley.com/documents/?uuid=9a00b91f-4e42-4937-9db5-f0e78ea01248" ] }, { "id" : "ITEM-6", "itemData" : { "DOI" : "10.1098/rstb.2008.0080", "ISSN" : "1471-2970", "PMID" : "18579474", "abstract" : "Interspecific hybridization is an important mechanism of speciation in higher plants. In flowering plants, hybrid speciation is usually associated with polyploidy (allopolyploidy), but hybrid speciation without genome duplication (homoploid hybrid speciation) is also possible, although it is more difficult to detect. The combination of divergent genomes within a hybrid can result in profound changes to both genome and transcriptome. Recent transcriptomic studies of wild and resynthesized homoploid and allopolyploid hybrids have revealed widespread changes to gene expression in hybrids relative to expression levels in their parents. Many of these changes to gene expression are 'non-additive', i.e. not simply the sum of the combined expression levels of parental genes. Some gene expression changes are far outside the range of gene expression in either parent, and can therefore be viewed as 'transgressive'. Such profound changes to gene expression may enable new hybrids to survive in novel habitats not accessible to their parent species. Here, we give a brief overview of hybrid speciation in plants, with an emphasis on genomic change, before focusing discussion on findings from recent transcriptomic studies. We then discuss our current work on gene expression change associated with hybrid speciation in the genus Senecio (ragworts and groundsels) focusing on the findings from a reanalysis of gene expression data obtained from recent microarray studies of wild and resynthesized allopolyploid Senecio cambrensis. These data, showing extensive non-additive and transgressive gene expression changes in Senecio hybrids, are discussed in the light of findings from other model systems, and in the context of the potential importance of gene expression change to hybrid speciation in plants.", "author" : [ { "dropping-particle" : "", "family" : "Hegarty", "given" : "Matthew J", "non-dropping-particle" : "", "parse-names" : false, "suffix" : "" }, { "dropping-particle" : "", "family" : "Barker", "given" : "Gary L", "non-dropping-particle" : "", "parse-names" : false, "suffix" : "" }, { "dropping-particle" : "", "family" : "Brennan", "given" : "Adrian C", "non-dropping-particle" : "", "parse-names" : false, "suffix" : "" }, { "dropping-particle" : "", "family" : "Edwards", "given" : "Keith J", "non-dropping-particle" : "", "parse-names" : false, "suffix" : "" }, { "dropping-particle" : "", "family" : "Abbott", "given" : "Richard J", "non-dropping-particle" : "", "parse-names" : false, "suffix" : "" }, { "dropping-particle" : "", "family" : "Hiscock", "given" : "Simon J", "non-dropping-particle" : "", "parse-names" : false, "suffix" : "" } ], "container-title" : "Philosophical transactions of the Royal Society of London. Series B, Biological sciences", "id" : "ITEM-6", "issue" : "1506", "issued" : { "date-parts" : [ [ "2008", "9" ] ] }, "page" : "3055-3069", "title" : "Changes to gene expression associated with hybrid speciation in plants: further insights from transcriptomic studies in Senecio.", "type" : "article-journal", "volume" : "363" }, "uris" : [ "http://www.mendeley.com/documents/?uuid=0af6621f-3bbc-426a-a594-e2b405c5c329" ] }, { "id" : "ITEM-7", "itemData" : { "DOI" : "10.1016/j.cub.2006.06.071", "ISSN" : "0960-9822", "PMID" : "16920628", "abstract" : "Allopolyploidy, which involves genome doubling of an interspecific hybrid is an important mechanism of abrupt speciation in flowering plants [1-6]. Recent studies show that allopolyploid formation is accompanied by extensive changes to patterns of parental gene expression (\"transcriptome shock\") [7-15] and that this is likely the consequence of interspecific hybridization rather than polyploidization [16]. To investigate the relative impacts of hybridization and polyploidization on transcription, we compared floral gene expression in allohexaploid Senecio cambrensis with that in its parent species, S. vulgaris (tetraploid) and S. squalidus (diploid), and their triploid F1 hybrid, S. x baxteri [17]. Major changes to parental gene expression were associated principally with S. x baxteri, suggesting that the polyploidization event responsible for the formation of S. cambrensis had a widespread calming effect on altered gene expression arising from hybridization [17]. To test this hypothesis, we analyzed floral gene expression in resynthesized lines of S. cambrensis and show that, for many genes, the \"transcriptome shock\" observed in S. x baxteri is calmed (\"ameliorated\") after genome doubling in the first generation of synthetic S. cambrensis and this altered expression pattern is maintained in subsequent generations. These findings indicate that hybridization and polyploidization have immediate yet distinct effects on large-scale patterns of gene expression.", "author" : [ { "dropping-particle" : "", "family" : "Hegarty", "given" : "Matthew J", "non-dropping-particle" : "", "parse-names" : false, "suffix" : "" }, { "dropping-particle" : "", "family" : "Barker", "given" : "Gary L", "non-dropping-particle" : "", "parse-names" : false, "suffix" : "" }, { "dropping-particle" : "", "family" : "Wilson", "given" : "Ian D", "non-dropping-particle" : "", "parse-names" : false, "suffix" : "" }, { "dropping-particle" : "", "family" : "Abbott", "given" : "Richard J", "non-dropping-particle" : "", "parse-names" : false, "suffix" : "" }, { "dropping-particle" : "", "family" : "Edwards", "given" : "Keith J", "non-dropping-particle" : "", "parse-names" : false, "suffix" : "" }, { "dropping-particle" : "", "family" : "Hiscock", "given" : "Simon J", "non-dropping-particle" : "", "parse-names" : false, "suffix" : "" } ], "container-title" : "Current biology : CB", "id" : "ITEM-7", "issue" : "16", "issued" : { "date-parts" : [ [ "2006", "8" ] ] }, "page" : "1652-1659", "title" : "Transcriptome shock after interspecific hybridization in senecio is ameliorated by genome duplication.", "type" : "article-journal", "volume" : "16" }, "uris" : [ "http://www.mendeley.com/documents/?uuid=1f73b6e5-85f0-462d-a80f-6971d880e484" ] }, { "id" : "ITEM-8",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"ITEM-8",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"id" : "ITEM-9", "itemData" : { "DOI" : "10.1098/rstb.2013.0354", "ISSN" : "14712970", "abstract" : "Allopolyploidization (hybridization and whole-genome duplication) is a common phenomenon in plant evolution with immediate saltational effects on genome structure and gene expression. New technologies have allowed rapid progress over the past decade in our understanding of the consequences of allopolyploidy. A major question, raised by early pioneer of this field Leslie Gottlieb, concerned the extent to which gene expression differences among duplicate genes present in an allopolyploid are a legacy of expression differences that were already present in the progenitor diploid species. Addressing this question necessitates phylogenetically well-understood natural study systems, appropriate technology, availability of genomic resources and a suitable analytical framework, including a sufficiently detailed and generally accepted terminology. Here, we review these requirements and illustrate their application to a natural study system that Gottlieb worked on and recommended for this purpose: recent allopolyploids of Tragopogon (Asteraceae).We reanalyse recent data from this system within the conceptual framework of parental legacies on duplicate gene expression in allopolyploids. On a broader level,we highlight the intellectual connection between Gottlieb's phrasing of this issue and the more contemporary framework of cis- versus trans-regulation of duplicate gene expression in allopolyploid plants. \u00a92014 The Author(s) Published by the Royal Society. All rights reserved.", "author" : [ { "dropping-particle" : "", "family" : "Buggs", "given" : "R J A", "non-dropping-particle" : "", "parse-names" : false, "suffix" : "" }, { "dropping-particle" : "", "family" : "Wendel", "given" : "J F", "non-dropping-particle" : "", "parse-names" : false, "suffix" : "" }, { "dropping-particle" : "", "family" : "Doyle", "given" : "J J", "non-dropping-particle" : "", "parse-names" : false, "suffix" : "" }, { "dropping-particle" : "", "family" : "Soltis", "given" : "D E", "non-dropping-particle" : "", "parse-names" : false, "suffix" : "" }, { "dropping-particle" : "", "family" : "Soltis", "given" : "P S", "non-dropping-particle" : "", "parse-names" : false, "suffix" : "" }, { "dropping-particle" : "", "family" : "Coate", "given" : "J E", "non-dropping-particle" : "", "parse-names" : false, "suffix" : "" } ], "container-title" : "Philosophical Transactions of the Royal Society B: Biological Sciences", "id" : "ITEM-9", "issue" : "1648", "issued" : { "date-parts" : [ [ "2014" ] ] }, "title" : "The legacy of diploid progenitors in allopolyploid gene expression patterns", "type" : "article-journal", "volume" : "369" }, "uris" : [ "http://www.mendeley.com/documents/?uuid=06e3af4f-d493-4905-9f45-6bdecb1bc633" ] } ], "mendeley" : { "formattedCitation" : "[27,28,37\u201343]", "plainTextFormattedCitation" : "[27,28,37\u201343]", "previouslyFormattedCitation" : "[27,28,37\u201343]" }, "properties" : { "noteIndex" : 0 }, "schema" : "https://github.com/citation-style-language/schema/raw/master/csl-citation.json" }</w:instrText>
      </w:r>
      <w:r w:rsidR="003D0BE4">
        <w:fldChar w:fldCharType="separate"/>
      </w:r>
      <w:r w:rsidR="003D0BE4" w:rsidRPr="003D0BE4">
        <w:rPr>
          <w:noProof/>
        </w:rPr>
        <w:t>[27,28,37–43]</w:t>
      </w:r>
      <w:r w:rsidR="003D0BE4">
        <w:fldChar w:fldCharType="end"/>
      </w:r>
      <w:r w:rsidR="002F2250">
        <w:t>.</w:t>
      </w:r>
      <w:r w:rsidR="005903DC">
        <w:t xml:space="preserve"> Furthermore, changes among genes and homoeologs may be coordinated in ways that are </w:t>
      </w:r>
      <w:r w:rsidR="00410BE9">
        <w:t>not completely transparent</w:t>
      </w:r>
      <w:r w:rsidR="005903DC">
        <w:t xml:space="preserve"> and which may depend on a host of factors, including </w:t>
      </w:r>
      <w:r w:rsidR="00410BE9">
        <w:t xml:space="preserve">homoeologous interactions, </w:t>
      </w:r>
      <w:r w:rsidR="005903DC">
        <w:t>netwo</w:t>
      </w:r>
      <w:r w:rsidR="00410BE9">
        <w:t>rk position, gene dosage, and gene connectivity.</w:t>
      </w:r>
    </w:p>
    <w:p w14:paraId="2238E46A" w14:textId="27A1E120" w:rsidR="00453373" w:rsidRDefault="007F43DD">
      <w:r>
        <w:lastRenderedPageBreak/>
        <w:t xml:space="preserve">Research on expression </w:t>
      </w:r>
      <w:r w:rsidR="002754AE">
        <w:t>level differences among poly</w:t>
      </w:r>
      <w:r w:rsidR="0077281D">
        <w:t>ploids, or between polyploid</w:t>
      </w:r>
      <w:r>
        <w:t>s</w:t>
      </w:r>
      <w:r w:rsidR="0077281D">
        <w:t xml:space="preserve"> an</w:t>
      </w:r>
      <w:r w:rsidR="002754AE">
        <w:t>d</w:t>
      </w:r>
      <w:r w:rsidR="0077281D">
        <w:t xml:space="preserve"> </w:t>
      </w:r>
      <w:r>
        <w:t>their progenitors</w:t>
      </w:r>
      <w:r w:rsidR="002754AE">
        <w:t>, can be divided into two broad categories: those that evaluate total expression and those that partition expression among homoeologs. The simplicity</w:t>
      </w:r>
      <w:r w:rsidR="0077281D">
        <w:t xml:space="preserve"> of and considerations</w:t>
      </w:r>
      <w:r w:rsidR="002754AE">
        <w:t xml:space="preserve"> </w:t>
      </w:r>
      <w:r w:rsidR="0077281D">
        <w:t xml:space="preserve">for </w:t>
      </w:r>
      <w:r w:rsidR="002754AE">
        <w:t>each analysis depends largely upon the age, origin, and composition of the polyploids themselves</w:t>
      </w:r>
      <w:r w:rsidR="0077281D">
        <w:t xml:space="preserve">, as well as the </w:t>
      </w:r>
      <w:r w:rsidR="007B7287">
        <w:t>resources available for each question being addressed</w:t>
      </w:r>
      <w:r w:rsidR="00C97FE5">
        <w:t xml:space="preserve">; however, </w:t>
      </w:r>
      <w:r w:rsidR="002A4BE9">
        <w:t>for recent polyploid species whose homoeologs have yet to diverge significantly, the two analyses become</w:t>
      </w:r>
      <w:r w:rsidR="00C97FE5">
        <w:t xml:space="preserve"> </w:t>
      </w:r>
      <w:r w:rsidR="002A4BE9">
        <w:t>distinctly different.</w:t>
      </w:r>
      <w:r w:rsidR="00534E06">
        <w:t xml:space="preserve"> </w:t>
      </w:r>
      <w:r w:rsidR="00CC2F5F">
        <w:t xml:space="preserve">Assessing </w:t>
      </w:r>
      <w:r w:rsidR="00534E06">
        <w:t xml:space="preserve">aggregate homoeolog expression for each </w:t>
      </w:r>
      <w:r w:rsidR="00CC2F5F">
        <w:t xml:space="preserve">homoeologous </w:t>
      </w:r>
      <w:r w:rsidR="00534E06">
        <w:t xml:space="preserve">gene </w:t>
      </w:r>
      <w:r w:rsidR="00CC2F5F">
        <w:t xml:space="preserve">pair (or trio, etc) </w:t>
      </w:r>
      <w:r w:rsidR="00534E06">
        <w:t xml:space="preserve">is relatively straight-forward, </w:t>
      </w:r>
      <w:r w:rsidR="00CC2F5F">
        <w:t xml:space="preserve">and </w:t>
      </w:r>
      <w:r w:rsidR="00534E06">
        <w:t xml:space="preserve">may </w:t>
      </w:r>
      <w:r w:rsidR="00CC2F5F">
        <w:t xml:space="preserve">include </w:t>
      </w:r>
      <w:r w:rsidR="00534E06">
        <w:t>either (1) summing the expression for individual</w:t>
      </w:r>
      <w:r w:rsidR="00CC2F5F">
        <w:t xml:space="preserve">s in a homoeologous group mapped to </w:t>
      </w:r>
      <w:r w:rsidR="00534E06">
        <w:t>a sequenced polyploid genome/transcriptome</w:t>
      </w:r>
      <w:r w:rsidR="00CC2F5F">
        <w:t>,</w:t>
      </w:r>
      <w:r w:rsidR="00534E06">
        <w:t xml:space="preserve"> or (2) mapping to a sequenced model diploid progenitor, permitting </w:t>
      </w:r>
      <w:r w:rsidR="00B44B31">
        <w:t xml:space="preserve">reads from </w:t>
      </w:r>
      <w:r w:rsidR="00534E06">
        <w:t xml:space="preserve">both homoeologs to </w:t>
      </w:r>
      <w:r w:rsidR="00B44B31">
        <w:t>accumulate on the same targeted gene.</w:t>
      </w:r>
      <w:r w:rsidR="00D86611">
        <w:t xml:space="preserve"> </w:t>
      </w:r>
      <w:r w:rsidR="00CC2F5F">
        <w:t>These</w:t>
      </w:r>
      <w:r w:rsidR="00D86611">
        <w:t xml:space="preserve"> </w:t>
      </w:r>
      <w:r w:rsidR="00CC2F5F">
        <w:t xml:space="preserve">analyses are </w:t>
      </w:r>
      <w:r w:rsidR="00D86611">
        <w:t xml:space="preserve">useful in </w:t>
      </w:r>
      <w:r w:rsidR="00D97900">
        <w:t>characterizing</w:t>
      </w:r>
      <w:r w:rsidR="00D86611">
        <w:t xml:space="preserve"> </w:t>
      </w:r>
      <w:r w:rsidR="00CC2F5F">
        <w:t xml:space="preserve">total </w:t>
      </w:r>
      <w:r w:rsidR="00D86611">
        <w:t>expression level differences between model diploid progenitors and the polyploid species</w:t>
      </w:r>
      <w:r w:rsidR="00D97900">
        <w:t xml:space="preserve">, which can be </w:t>
      </w:r>
      <w:r w:rsidR="00CC2F5F">
        <w:t xml:space="preserve">subsequently classified </w:t>
      </w:r>
      <w:r w:rsidR="00D97900">
        <w:t xml:space="preserve">into </w:t>
      </w:r>
      <w:r w:rsidR="00CC2F5F">
        <w:t xml:space="preserve">their </w:t>
      </w:r>
      <w:r w:rsidR="00D97900">
        <w:t xml:space="preserve">broad categories, </w:t>
      </w:r>
      <w:r w:rsidR="00CC2F5F">
        <w:t xml:space="preserve">(e.g., </w:t>
      </w:r>
      <w:r w:rsidR="00D97900">
        <w:t xml:space="preserve">additive, transgressive, expression level dominant, </w:t>
      </w:r>
      <w:r w:rsidR="00CC2F5F">
        <w:t>etc;</w:t>
      </w:r>
      <w:r w:rsidR="003D0BE4">
        <w:t xml:space="preserve"> </w:t>
      </w:r>
      <w:r w:rsidR="003D0BE4">
        <w:fldChar w:fldCharType="begin" w:fldLock="1"/>
      </w:r>
      <w:r w:rsidR="003D0BE4">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"mendeley" : { "formattedCitation" : "[27]", "plainTextFormattedCitation" : "[27]", "previouslyFormattedCitation" : "[27]" }, "properties" : { "noteIndex" : 0 }, "schema" : "https://github.com/citation-style-language/schema/raw/master/csl-citation.json" }</w:instrText>
      </w:r>
      <w:r w:rsidR="003D0BE4">
        <w:fldChar w:fldCharType="separate"/>
      </w:r>
      <w:r w:rsidR="003D0BE4" w:rsidRPr="003D0BE4">
        <w:rPr>
          <w:noProof/>
        </w:rPr>
        <w:t>[27]</w:t>
      </w:r>
      <w:r w:rsidR="003D0BE4">
        <w:fldChar w:fldCharType="end"/>
      </w:r>
      <w:r w:rsidR="00FF0ACF">
        <w:t>, others)</w:t>
      </w:r>
      <w:r w:rsidR="00D97900">
        <w:t>.</w:t>
      </w:r>
      <w:r w:rsidR="00D86611">
        <w:t xml:space="preserve"> </w:t>
      </w:r>
      <w:r w:rsidR="00FF0ACF">
        <w:t xml:space="preserve">Such analyses have been useful in characterizing patterns of gene expression changes in </w:t>
      </w:r>
      <w:r w:rsidR="00D86611">
        <w:t>cotton</w:t>
      </w:r>
      <w:r w:rsidR="003D0BE4">
        <w:t xml:space="preserve"> </w:t>
      </w:r>
      <w:r w:rsidR="003D0BE4">
        <w:fldChar w:fldCharType="begin" w:fldLock="1"/>
      </w:r>
      <w:r w:rsidR="003D0BE4">
        <w:instrText>ADDIN CSL_CITATION { "citationItems" : [ { "id" : "ITEM-1",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"ITEM-1",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"[28]", "plainTextFormattedCitation" : "[28]", "previouslyFormattedCitation" : "[28]" }, "properties" : { "noteIndex" : 0 }, "schema" : "https://github.com/citation-style-language/schema/raw/master/csl-citation.json" }</w:instrText>
      </w:r>
      <w:r w:rsidR="003D0BE4">
        <w:fldChar w:fldCharType="separate"/>
      </w:r>
      <w:r w:rsidR="003D0BE4" w:rsidRPr="003D0BE4">
        <w:rPr>
          <w:noProof/>
        </w:rPr>
        <w:t>[28]</w:t>
      </w:r>
      <w:r w:rsidR="003D0BE4">
        <w:fldChar w:fldCharType="end"/>
      </w:r>
      <w:r w:rsidR="00D86611">
        <w:t xml:space="preserve"> , coffee</w:t>
      </w:r>
      <w:r w:rsidR="003D0BE4">
        <w:t xml:space="preserve"> </w:t>
      </w:r>
      <w:r w:rsidR="003D0BE4">
        <w:fldChar w:fldCharType="begin" w:fldLock="1"/>
      </w:r>
      <w:r w:rsidR="003D0BE4">
        <w:instrText>ADDIN CSL_CITATION { "citationItems" : [ { "id" : "ITEM-1", "itemData" : { "ISBN" : "1469-8137", "author" : [ { "dropping-particle" : "", "family" : "Bardil", "given" : "Am\u00e9lie", "non-dropping-particle" : "", "parse-names" : false, "suffix" : "" }, { "dropping-particle" : "", "family" : "Almeida", "given" : "Juliana Dantas", "non-dropping-particle" : "de", "parse-names" : false, "suffix" : "" }, { "dropping-particle" : "", "family" : "Combes", "given" : "Marie Christine", "non-dropping-particle" : "", "parse-names" : false, "suffix" : "" }, { "dropping-particle" : "", "family" : "Lashermes", "given" : "Philippe", "non-dropping-particle" : "", "parse-names" : false, "suffix" : "" }, { "dropping-particle" : "", "family" : "Bertrand", "given" : "Beno\u00eet", "non-dropping-particle" : "", "parse-names" : false, "suffix" : "" } ], "container-title" : "New Phytologist", "id" : "ITEM-1", "issue" : "3", "issued" : { "date-parts" : [ [ "2011" ] ] }, "page" : "760-774", "title" : "Genomic expression dominance in the natural allopolyploid Coffea arabica is massively affected by growth temperature", "type" : "article-journal", "volume" : "192" }, "uris" : [ "http://www.mendeley.com/documents/?uuid=91329543-9f58-4c00-8575-1face1266c1e" ] }, { "id" : "ITEM-2", "itemData" : { "DOI" : "10.1111/nph.12371", "ISSN" : "0028646X", "author" : [ { "dropping-particle" : "", "family" : "Combes", "given" : "Marie-Christine", "non-dropping-particle" : "", "parse-names" : false, "suffix" : "" }, { "dropping-particle" : "", "family" : "Dereeper", "given" : "Alexis", "non-dropping-particle" : "", "parse-names" : false, "suffix" : "" }, { "dropping-particle" : "", "family" : "Severac", "given" : "Dany", "non-dropping-particle" : "", "parse-names" : false, "suffix" : "" }, { "dropping-particle" : "", "family" : "Bertrand", "given" : "Beno\u00eet", "non-dropping-particle" : "", "parse-names" : false, "suffix" : "" }, { "dropping-particle" : "", "family" : "Lashermes", "given" : "Philippe", "non-dropping-particle" : "", "parse-names" : false, "suffix" : "" } ], "container-title" : "New Phytologist", "id" : "ITEM-2", "issued" : { "date-parts" : [ [ "2013", "6" ] ] }, "page" : "n/a--n/a", "title" : "Contribution of subgenomes to the transcriptome and their intertwined regulation in the allopolyploid Coffea arabica grown at contrasted temperatures", "type" : "article-journal" }, "uris" : [ "http://www.mendeley.com/documents/?uuid=41a38f1c-fdb9-4791-8cf0-69c1f9840192" ] } ], "mendeley" : { "formattedCitation" : "[42,44]", "plainTextFormattedCitation" : "[42,44]", "previouslyFormattedCitation" : "[42,44]" }, "properties" : { "noteIndex" : 0 }, "schema" : "https://github.com/citation-style-language/schema/raw/master/csl-citation.json" }</w:instrText>
      </w:r>
      <w:r w:rsidR="003D0BE4">
        <w:fldChar w:fldCharType="separate"/>
      </w:r>
      <w:r w:rsidR="003D0BE4" w:rsidRPr="003D0BE4">
        <w:rPr>
          <w:noProof/>
        </w:rPr>
        <w:t>[42,44]</w:t>
      </w:r>
      <w:r w:rsidR="003D0BE4">
        <w:fldChar w:fldCharType="end"/>
      </w:r>
      <w:r w:rsidR="00D86611">
        <w:t>,  Arabidopsis</w:t>
      </w:r>
      <w:r w:rsidR="00174107">
        <w:t xml:space="preserve"> </w:t>
      </w:r>
      <w:r w:rsidR="003D0BE4">
        <w:fldChar w:fldCharType="begin" w:fldLock="1"/>
      </w:r>
      <w:r w:rsidR="003D0BE4">
        <w:instrText>ADDIN CSL_CITATION { "citationItems" : [ { "id" : "ITEM-1", "itemData" : { "DOI" : "10.1038/ncomms1954", "ISSN" : "2041-1723", "PMID" : "22805557", "abstract" : "Gene-expression divergence between species shapes morphological evolution, but the molecular basis is largely unknown. Here we show cis- and trans-regulatory elements and chromatin modifications on gene-expression diversity in genetically tractable Arabidopsis allotetraploids. In Arabidopsis thaliana and Arabidopsis arenosa, both cis and trans with predominant cis-regulatory effects mediate gene-expression divergence. The majority of genes with both cis- and trans-effects are subjected to compensating interactions and stabilizing selection. Interestingly, cis- and trans-regulation is associated with chromatin modifications. In F1 allotetraploids, Arabidopsis arenosa trans factors predominately affect allelic expression divergence. Arabidopsis arenosa trans factors tend to upregulate Arabidopsis thaliana alleles, whereas Arabidopsis thaliana trans factors up- or down-regulate Arabidopsis arenosa alleles. In resynthesized and natural allotetraploids, trans effects drive expression of both homoeologous loci into the same direction. We provide evidence for natural selection and chromatin regulation in shaping gene-expression diversity during plant evolution and speciation.", "author" : [ { "dropping-particle" : "", "family" : "Shi", "given" : "Xiaoli", "non-dropping-particle" : "", "parse-names" : false, "suffix" : "" }, { "dropping-particle" : "", "family" : "Ng", "given" : "Danny W-K", "non-dropping-particle" : "", "parse-names" : false, "suffix" : "" }, { "dropping-particle" : "", "family" : "Zhang", "given" : "Changqing", "non-dropping-particle" : "", "parse-names" : false, "suffix" : "" }, { "dropping-particle" : "", "family" : "Comai", "given" : "Luca", "non-dropping-particle" : "", "parse-names" : false, "suffix" : "" }, { "dropping-particle" : "", "family" : "Ye", "given" : "Wenxue", "non-dropping-particle" : "", "parse-names" : false, "suffix" : "" }, { "dropping-particle" : "", "family" : "Chen", "given" : "Z Jeffrey", "non-dropping-particle" : "", "parse-names" : false, "suffix" : "" } ], "container-title" : "Nature communications", "id" : "ITEM-1", "issued" : { "date-parts" : [ [ "2012", "1" ] ] }, "page" : "950", "title" : "Cis- and trans-regulatory divergence between progenitor species determines gene-expression novelty in Arabidopsis allopolyploids.", "type" : "article-journal", "volume" : "3" }, "uris" : [ "http://www.mendeley.com/documents/?uuid=d9196dcf-b13c-4712-bda9-b0e53b52cb1e" ] } ], "mendeley" : { "formattedCitation" : "[45]", "plainTextFormattedCitation" : "[45]", "previouslyFormattedCitation" : "[45]" }, "properties" : { "noteIndex" : 0 }, "schema" : "https://github.com/citation-style-language/schema/raw/master/csl-citation.json" }</w:instrText>
      </w:r>
      <w:r w:rsidR="003D0BE4">
        <w:fldChar w:fldCharType="separate"/>
      </w:r>
      <w:r w:rsidR="003D0BE4" w:rsidRPr="003D0BE4">
        <w:rPr>
          <w:noProof/>
        </w:rPr>
        <w:t>[45]</w:t>
      </w:r>
      <w:r w:rsidR="003D0BE4">
        <w:fldChar w:fldCharType="end"/>
      </w:r>
      <w:r w:rsidR="00AA37E5">
        <w:t>,</w:t>
      </w:r>
      <w:r w:rsidR="005777D9">
        <w:t xml:space="preserve"> Brassica</w:t>
      </w:r>
      <w:r w:rsidR="003D0BE4">
        <w:t xml:space="preserve"> </w:t>
      </w:r>
      <w:r w:rsidR="003D0BE4">
        <w:fldChar w:fldCharType="begin" w:fldLock="1"/>
      </w:r>
      <w:r w:rsidR="003D0BE4">
        <w:instrText>ADDIN CSL_CITATION { "citationItems" : [ { "id" : "ITEM-1", "itemData" : { "abstract" : "Brassica includes many successfully cultivated crop species of polyploid origin, either by ancestral genome triplication or by hybridization between two diploid progenitors, displaying complex repetitive sequences and transposons. The U\u2019s triangle, which consists of three diploids and three amphidiploids, is optimal for the analysis of complicated genomes after polyploidization. Next-generation sequencing enables the transcriptome profiling of polyploids on a global scale.", "author" : [ { "dropping-particle" : "", "family" : "Jiang", "given" : "Jinjin", "non-dropping-particle" : "", "parse-names" : false, "suffix" : "" }, { "dropping-particle" : "", "family" : "Wang", "given" : "Yue", "non-dropping-particle" : "", "parse-names" : false, "suffix" : "" }, { "dropping-particle" : "", "family" : "Zhu", "given" : "Bao", "non-dropping-particle" : "", "parse-names" : false, "suffix" : "" }, { "dropping-particle" : "", "family" : "Fang", "given" : "Tingting", "non-dropping-particle" : "", "parse-names" : false, "suffix" : "" }, { "dropping-particle" : "", "family" : "Fang", "given" : "Yujie", "non-dropping-particle" : "", "parse-names" : false, "suffix" : "" }, { "dropping-particle" : "", "family" : "Wang", "given" : "Youping", "non-dropping-particle" : "", "parse-names" : false, "suffix" : "" } ], "container-title" : "BMC Plant Biology", "id" : "ITEM-1", "issue" : "1", "issued" : { "date-parts" : [ [ "2015" ] ] }, "page" : "22", "title" : "Digital gene expression analysis of gene expression differences within Brassica diploids and allopolyploids", "type" : "article-journal", "volume" : "15" }, "uris" : [ "http://www.mendeley.com/documents/?uuid=6cf64e2c-f89a-4d51-892d-7a2a4f11a305" ] } ], "mendeley" : { "formattedCitation" : "[46]", "plainTextFormattedCitation" : "[46]", "previouslyFormattedCitation" : "[46]" }, "properties" : { "noteIndex" : 0 }, "schema" : "https://github.com/citation-style-language/schema/raw/master/csl-citation.json" }</w:instrText>
      </w:r>
      <w:r w:rsidR="003D0BE4">
        <w:fldChar w:fldCharType="separate"/>
      </w:r>
      <w:r w:rsidR="003D0BE4" w:rsidRPr="003D0BE4">
        <w:rPr>
          <w:noProof/>
        </w:rPr>
        <w:t>[46]</w:t>
      </w:r>
      <w:r w:rsidR="003D0BE4">
        <w:fldChar w:fldCharType="end"/>
      </w:r>
      <w:r w:rsidR="005777D9">
        <w:t>, wheat</w:t>
      </w:r>
      <w:r w:rsidR="003D0BE4">
        <w:t xml:space="preserve"> </w:t>
      </w:r>
      <w:r w:rsidR="003D0BE4">
        <w:fldChar w:fldCharType="begin" w:fldLock="1"/>
      </w:r>
      <w:r w:rsidR="005E4DBB">
        <w:instrText>ADDIN CSL_CITATION { "citationItems" : [ { "id" : "ITEM-1", "itemData" : { "DOI" : "10.1111/nph.13678", "ISBN" : "1469-8137", "abstract" : "* Allopolyploidization has occurred frequently within the Triticum\u2013Aegilops complex which provides a suitable system to investigate how allopolyploidization shapes the expression patterns of duplicated homeologs. * We have conducted transcriptome-profiling of leaves and young inflorescences in wild and domesticated tetraploid wheats, Triticum turgidum ssp. dicoccoides (BBAA) and ssp. durum (BBAA), an extracted tetraploid (BBAA), and a synthetic tetraploid (SlSlAA) wheat together with its diploid parents, Aegilops longissima (SlSl) and Triticum\u00a0urartu (AA). * The two diploid species showed tissue-specific differences in genome-wide ortholog expression, which plays an important role in transcriptome shock-mediated homeolog expression rewiring and hence transcriptome asymmetry in the synthetic tetraploid. Further changes of homeolog expression apparently occurred in natural tetraploid wheats, which led to novel transcriptome asymmetry between the two subgenomes. In particular, our results showed that extremely biased homeolog expression can occur rapidly upon the allotetraploidzation and this trend is further enhanced in the course of domestication and evolution of polyploid wheats. * Our results suggest that allopolyploidization is accompanied by distinct phases of homeolog expression changes, with parental legacy playing major roles in the immediate rewiring of homeolog expression upon allopolyploidization, while evolution and domestication under allotetraploidy drive further homeolog-expression changes toward re-established subgenome expression asymmetry.", "author" : [ { "dropping-particle" : "", "family" : "Wang", "given" : "Xutong", "non-dropping-particle" : "", "parse-names" : false, "suffix" : "" }, { "dropping-particle" : "", "family" : "Zhang", "given" : "Huakun", "non-dropping-particle" : "", "parse-names" : false, "suffix" : "" }, { "dropping-particle" : "", "family" : "Li", "given" : "Yaling", "non-dropping-particle" : "", "parse-names" : false, "suffix" : "" }, { "dropping-particle" : "", "family" : "Zhang", "given" : "Zhibin", "non-dropping-particle" : "", "parse-names" : false, "suffix" : "" }, { "dropping-particle" : "", "family" : "Li", "given" : "Linfeng", "non-dropping-particle" : "", "parse-names" : false, "suffix" : "" }, { "dropping-particle" : "", "family" : "Liu", "given" : "Bao", "non-dropping-particle" : "", "parse-names" : false, "suffix" : "" } ], "container-title" : "New Phytologist", "id" : "ITEM-1", "issue" : "3", "issued" : { "date-parts" : [ [ "2016" ] ] }, "page" : "1264-1277", "title" : "Transcriptome asymmetry in synthetic and natural allotetraploid wheats, revealed by RNA-sequencing", "type" : "article-journal", "volume" : "209" }, "uris" : [ "http://www.mendeley.com/documents/?uuid=7e2bea0c-81be-4566-b60c-0394b56e9c10" ] } ], "mendeley" : { "formattedCitation" : "[37]", "plainTextFormattedCitation" : "[37]", "previouslyFormattedCitation" : "[37]" }, "properties" : { "noteIndex" : 0 }, "schema" : "https://github.com/citation-style-language/schema/raw/master/csl-citation.json" }</w:instrText>
      </w:r>
      <w:r w:rsidR="003D0BE4">
        <w:fldChar w:fldCharType="separate"/>
      </w:r>
      <w:r w:rsidR="003D0BE4" w:rsidRPr="003D0BE4">
        <w:rPr>
          <w:noProof/>
        </w:rPr>
        <w:t>[37]</w:t>
      </w:r>
      <w:r w:rsidR="003D0BE4">
        <w:fldChar w:fldCharType="end"/>
      </w:r>
      <w:r w:rsidR="005777D9">
        <w:t>,</w:t>
      </w:r>
      <w:r w:rsidR="00AA37E5">
        <w:t xml:space="preserve"> and others</w:t>
      </w:r>
      <w:r w:rsidR="00FF0ACF">
        <w:t>.</w:t>
      </w:r>
    </w:p>
    <w:p w14:paraId="7B9F6E2D" w14:textId="214E3E64" w:rsidR="00FF0ACF" w:rsidRDefault="004F62D7" w:rsidP="00CC4E59">
      <w:r>
        <w:t xml:space="preserve">Expression partitioning among homoeologs becomes more complicated due to the intrinsically near-duplicate nature of homoeologs. As first discussed in Ilut et al (2012), </w:t>
      </w:r>
      <w:r w:rsidR="0059185F">
        <w:t>the redundant nature</w:t>
      </w:r>
      <w:r w:rsidR="00EF093B">
        <w:t xml:space="preserve"> of</w:t>
      </w:r>
      <w:r w:rsidR="0059185F">
        <w:t xml:space="preserve"> </w:t>
      </w:r>
      <w:r>
        <w:t>polyploidy violates the assumption of non-ambiguous mapping for RNA-seq quantification</w:t>
      </w:r>
      <w:r w:rsidR="0059185F">
        <w:t xml:space="preserve">. Despite the ever increasing read-length for next-generation sequencing (NGS) technologies, the potential for </w:t>
      </w:r>
      <w:r w:rsidR="003D5A9E">
        <w:t>ambiguous read mapping</w:t>
      </w:r>
      <w:r w:rsidR="0059185F">
        <w:t xml:space="preserve"> still exists and is largely dependent upon: (1) the divergence between subgenomes, (2) the sequencing strategy (read length, and paired- versus single-ended reads), and (3) the resources available to distinguish homoeologous reads. </w:t>
      </w:r>
      <w:r w:rsidR="00EF093B">
        <w:t>Due to the redundant nature of plant genomes, unique read assignment can be a problem for some genes in all species; however, the problem is magnified in recent polyploids due to the massively redundant nature of those genomes</w:t>
      </w:r>
      <w:r w:rsidR="0055123E" w:rsidRPr="005777D9">
        <w:rPr>
          <w:color w:val="00B050"/>
        </w:rPr>
        <w:t xml:space="preserve">, </w:t>
      </w:r>
      <w:r w:rsidR="0055123E" w:rsidRPr="005777D9">
        <w:rPr>
          <w:color w:val="000000" w:themeColor="text1"/>
        </w:rPr>
        <w:t>particularly for those at higher ploidy levels</w:t>
      </w:r>
      <w:r w:rsidR="00EF093B">
        <w:t>.</w:t>
      </w:r>
      <w:r w:rsidR="00EF093B" w:rsidRPr="00EF093B">
        <w:t xml:space="preserve"> </w:t>
      </w:r>
      <w:del w:id="13" w:author="Grover, Corrinne E [EEOBS]" w:date="2017-02-08T12:23:00Z">
        <w:r w:rsidR="00EF093B" w:rsidDel="00CC2F5F">
          <w:delText xml:space="preserve">Cotton, for example, is a recent polyploid of circa 1-2 million years whose </w:delText>
        </w:r>
        <w:r w:rsidR="003D5A9E" w:rsidDel="00CC2F5F">
          <w:delText>homoeologs</w:delText>
        </w:r>
        <w:r w:rsidR="00EF093B" w:rsidDel="00CC2F5F">
          <w:delText xml:space="preserve"> average 1-2% divergence in exons (citation). WHAT SPECIES DO WE KNOW HOMOEOLOG DIVERGENCE FOR, OTHER THAN </w:delText>
        </w:r>
        <w:commentRangeStart w:id="14"/>
        <w:commentRangeStart w:id="15"/>
        <w:commentRangeStart w:id="16"/>
        <w:r w:rsidR="00EF093B" w:rsidDel="00CC2F5F">
          <w:delText>COTTON</w:delText>
        </w:r>
        <w:commentRangeEnd w:id="14"/>
        <w:r w:rsidR="00EF093B" w:rsidDel="00CC2F5F">
          <w:rPr>
            <w:rStyle w:val="CommentReference"/>
          </w:rPr>
          <w:commentReference w:id="14"/>
        </w:r>
        <w:commentRangeEnd w:id="15"/>
        <w:commentRangeEnd w:id="16"/>
        <w:r w:rsidR="002F549B" w:rsidDel="00CC2F5F">
          <w:rPr>
            <w:rStyle w:val="CommentReference"/>
          </w:rPr>
          <w:commentReference w:id="15"/>
        </w:r>
        <w:r w:rsidR="008732B6" w:rsidDel="00CC2F5F">
          <w:rPr>
            <w:rStyle w:val="CommentReference"/>
          </w:rPr>
          <w:commentReference w:id="16"/>
        </w:r>
        <w:r w:rsidR="00EF093B" w:rsidDel="00CC2F5F">
          <w:delText xml:space="preserve">? </w:delText>
        </w:r>
      </w:del>
      <w:r w:rsidR="00DD7BB7">
        <w:t>In addition</w:t>
      </w:r>
      <w:r w:rsidR="00CC2F5F">
        <w:t>, b</w:t>
      </w:r>
      <w:r w:rsidR="00EF093B">
        <w:t xml:space="preserve">ecause diagnostic single nucleotide </w:t>
      </w:r>
      <w:r w:rsidR="00C06768">
        <w:t>polymorphisms</w:t>
      </w:r>
      <w:r w:rsidR="00EF093B">
        <w:t xml:space="preserve"> (SNPs) between polyploid parents may not be evenly distributed among genes and exonic regions</w:t>
      </w:r>
      <w:r w:rsidR="00AA0F37">
        <w:t xml:space="preserve"> (basic molecular evolution citation here)</w:t>
      </w:r>
      <w:r w:rsidR="00EF093B">
        <w:t xml:space="preserve">, </w:t>
      </w:r>
      <w:r w:rsidR="00AA0F37">
        <w:t>the proportion of identifiable homoeolog-specific reads will vary among</w:t>
      </w:r>
      <w:r w:rsidR="00EF093B">
        <w:t xml:space="preserve"> gene</w:t>
      </w:r>
      <w:r w:rsidR="00AA0F37">
        <w:t>s</w:t>
      </w:r>
      <w:r w:rsidR="00EF093B">
        <w:t xml:space="preserve"> in a </w:t>
      </w:r>
      <w:r w:rsidR="00AA0F37">
        <w:t xml:space="preserve">given </w:t>
      </w:r>
      <w:r w:rsidR="00EF093B">
        <w:t>polyploid geno</w:t>
      </w:r>
      <w:r w:rsidR="00AA0F37">
        <w:t>me</w:t>
      </w:r>
      <w:r w:rsidR="00EF093B">
        <w:t>.</w:t>
      </w:r>
      <w:r w:rsidR="001C5304">
        <w:t xml:space="preserve"> The actual number of nucleotides assignable to </w:t>
      </w:r>
      <w:r w:rsidR="00DD7BB7">
        <w:t xml:space="preserve">specific </w:t>
      </w:r>
      <w:r w:rsidR="001C5304">
        <w:t>homoeolog</w:t>
      </w:r>
      <w:r w:rsidR="00DD7BB7">
        <w:t>s</w:t>
      </w:r>
      <w:r w:rsidR="001C5304">
        <w:t xml:space="preserve"> has led to the idea of “effective gene length”</w:t>
      </w:r>
      <w:r w:rsidR="00576EC9">
        <w:t>, i.e., how much of a gene is uniquely assignable</w:t>
      </w:r>
      <w:r w:rsidR="001C5304">
        <w:t xml:space="preserve"> (</w:t>
      </w:r>
      <w:r w:rsidR="005E4DBB">
        <w:fldChar w:fldCharType="begin" w:fldLock="1"/>
      </w:r>
      <w:r w:rsidR="005E4DBB">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1C5304">
        <w:t xml:space="preserve">; Figure 1), which is dependent both on the number of diagnostic SNPs in a given gene, as well as the </w:t>
      </w:r>
      <w:r w:rsidR="00576EC9">
        <w:t xml:space="preserve">average read or fragment length of the </w:t>
      </w:r>
      <w:r w:rsidR="001C5304">
        <w:t>sequencing strategy.</w:t>
      </w:r>
      <w:r w:rsidR="00576EC9">
        <w:t xml:space="preserve"> </w:t>
      </w:r>
    </w:p>
    <w:p w14:paraId="0B04301D" w14:textId="17891087" w:rsidR="003B3BF5" w:rsidRDefault="00576EC9">
      <w:r>
        <w:t xml:space="preserve">Several strategies exist for partitioning </w:t>
      </w:r>
      <w:r w:rsidR="0055123E">
        <w:t>homoeologous reads, each with its own limitations and practical consequences. PolyCat</w:t>
      </w:r>
      <w:r w:rsidR="005E4DBB">
        <w:t xml:space="preserve"> </w:t>
      </w:r>
      <w:r w:rsidR="005E4DBB">
        <w:fldChar w:fldCharType="begin" w:fldLock="1"/>
      </w:r>
      <w:r w:rsidR="005E4DBB">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5E4DBB">
        <w:fldChar w:fldCharType="separate"/>
      </w:r>
      <w:r w:rsidR="005E4DBB" w:rsidRPr="005E4DBB">
        <w:rPr>
          <w:noProof/>
        </w:rPr>
        <w:t>[48]</w:t>
      </w:r>
      <w:r w:rsidR="005E4DBB">
        <w:fldChar w:fldCharType="end"/>
      </w:r>
      <w:r w:rsidR="003B3BF5">
        <w:t>,</w:t>
      </w:r>
      <w:r w:rsidR="003B3BF5" w:rsidRPr="003B3BF5">
        <w:t xml:space="preserve"> </w:t>
      </w:r>
      <w:r w:rsidR="003B3BF5">
        <w:t>HyLiTE</w:t>
      </w:r>
      <w:r w:rsidR="005E4DBB">
        <w:t xml:space="preserve"> </w:t>
      </w:r>
      <w:r w:rsidR="005E4DBB">
        <w:fldChar w:fldCharType="begin" w:fldLock="1"/>
      </w:r>
      <w:r w:rsidR="005E4DBB">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5E4DBB">
        <w:fldChar w:fldCharType="separate"/>
      </w:r>
      <w:r w:rsidR="005E4DBB" w:rsidRPr="005E4DBB">
        <w:rPr>
          <w:noProof/>
        </w:rPr>
        <w:t>[49]</w:t>
      </w:r>
      <w:r w:rsidR="005E4DBB">
        <w:fldChar w:fldCharType="end"/>
      </w:r>
      <w:r w:rsidR="003B3BF5">
        <w:t>, HANDS</w:t>
      </w:r>
      <w:r w:rsidR="00B64959">
        <w:t xml:space="preserve"> </w:t>
      </w:r>
      <w:r w:rsidR="005E4DBB">
        <w:fldChar w:fldCharType="begin" w:fldLock="1"/>
      </w:r>
      <w:r w:rsidR="005E4DBB">
        <w:instrText>ADDIN CSL_CITATION { "citationItems" : [ { "id" : "ITEM-1", "itemData" : { "DOI" : "10.1186/1471-2164-14-653", "ISBN" : "1471-2164", "abstract" : "BACKGROUND: The analysis of polyploid genomes is problematic because homeologous subgenome sequences are closely related. This relatedness makes it difficult to assign individual sequences to the specific subgenome from which they are derived, and hinders the development of polyploid whole genome assemblies. RESULTS: We here present a next-generation sequencing (NGS)-based approach for assignment of subgenome-specific base-identity at sites containing homeolog-specific polymorphisms (HSPs): \u2018HSP base Assignment using NGS data through Diploid Similarity\u2019 (HANDS). We show that HANDS correctly predicts subgenome-specific base-identity at &gt;90% of assayed HSPs in the hexaploid bread wheat (Triticum aestivum) transcriptome, thus providing a substantial increase in accuracy versus previous methods for homeolog-specific base assignment. CONCLUSION: We conclude that HANDS enables rapid and accurate genome-wide discovery of homeolog-specific base-identity, a capability having multiple applications in polyploid genomics.", "author" : [ { "dropping-particle" : "", "family" : "Mithani", "given" : "Aziz", "non-dropping-particle" : "", "parse-names" : false, "suffix" : "" }, { "dropping-particle" : "", "family" : "Belfield", "given" : "Eric J", "non-dropping-particle" : "", "parse-names" : false, "suffix" : "" }, { "dropping-particle" : "", "family" : "Brown", "given" : "Carly", "non-dropping-particle" : "", "parse-names" : false, "suffix" : "" }, { "dropping-particle" : "", "family" : "Jiang", "given" : "Caifu", "non-dropping-particle" : "", "parse-names" : false, "suffix" : "" }, { "dropping-particle" : "", "family" : "Leach", "given" : "Lindsey J", "non-dropping-particle" : "", "parse-names" : false, "suffix" : "" }, { "dropping-particle" : "", "family" : "Harberd", "given" : "Nicholas P", "non-dropping-particle" : "", "parse-names" : false, "suffix" : "" } ], "container-title" : "BMC Genomics", "id" : "ITEM-1", "issued" : { "date-parts" : [ [ "2013" ] ] }, "note" : "1471-2164-14-653[PII]\n24063258[pmid]\nBMC Genomics", "page" : "653", "publisher" : "BioMed Central", "title" : "HANDS: a tool for genome-wide discovery of subgenome-specific base-identity in polyploids", "type" : "article-journal", "volume" : "14" }, "uris" : [ "http://www.mendeley.com/documents/?uuid=8c49e855-02cd-457c-a2c4-5cc55c242793" ] } ], "mendeley" : { "formattedCitation" : "[50]", "plainTextFormattedCitation" : "[50]", "previouslyFormattedCitation" : "[50]" }, "properties" : { "noteIndex" : 0 }, "schema" : "https://github.com/citation-style-language/schema/raw/master/csl-citation.json" }</w:instrText>
      </w:r>
      <w:r w:rsidR="005E4DBB">
        <w:fldChar w:fldCharType="separate"/>
      </w:r>
      <w:r w:rsidR="005E4DBB" w:rsidRPr="005E4DBB">
        <w:rPr>
          <w:noProof/>
        </w:rPr>
        <w:t>[50]</w:t>
      </w:r>
      <w:r w:rsidR="005E4DBB">
        <w:fldChar w:fldCharType="end"/>
      </w:r>
      <w:r w:rsidR="003B3BF5">
        <w:t>,</w:t>
      </w:r>
      <w:r w:rsidR="009A3736">
        <w:t xml:space="preserve"> and</w:t>
      </w:r>
      <w:r w:rsidR="003B3BF5">
        <w:t xml:space="preserve"> HANDS2 </w:t>
      </w:r>
      <w:r w:rsidR="005E4DBB">
        <w:fldChar w:fldCharType="begin" w:fldLock="1"/>
      </w:r>
      <w:r w:rsidR="005E4DBB">
        <w:instrText>ADDIN CSL_CITATION { "citationItems" : [ { "id" : "ITEM-1", "itemData" : { "DOI" : "10.1038/srep29234", "ISBN" : "2045-2322 (Electronic)\r2045-2322 (Linking)", "PMID" : "27378447", "abstract" : "Characterization of homoeallelic base-identity in allopolyploids is difficult since homeologous subgenomes are closely related and becomes further challenging if diploid-progenitor data is missing. We present HANDS2, a next-generation sequencing-based tool that enables highly accurate (&gt;90%) genome-wide discovery of homeolog-specific base-identity in allopolyploids even in the absence of a diploid-progenitor. We applied HANDS2 to the transcriptomes of various cruciferous plants belonging to genus Brassica. Our results suggest that the three C genomes in Brassica are more similar to each other than the three A genomes, and provide important insights into the relationships between various Brassica tetraploids and their diploid-progenitors at a single-base resolution.", "author" : [ { "dropping-particle" : "", "family" : "Khan", "given" : "A", "non-dropping-particle" : "", "parse-names" : false, "suffix" : "" }, { "dropping-particle" : "", "family" : "Belfield", "given" : "E J", "non-dropping-particle" : "", "parse-names" : false, "suffix" : "" }, { "dropping-particle" : "", "family" : "Harberd", "given" : "N P", "non-dropping-particle" : "", "parse-names" : false, "suffix" : "" }, { "dropping-particle" : "", "family" : "Mithani", "given" : "A", "non-dropping-particle" : "", "parse-names" : false, "suffix" : "" } ], "container-title" : "Sci Rep", "id" : "ITEM-1", "issued" : { "date-parts" : [ [ "2016" ] ] }, "note" : "Khan, Amina\nBelfield, Eric J\nHarberd, Nicholas P\nMithani, Aziz\neng\nEngland\n2016/07/06 06:00\nSci Rep. 2016 Jul 5;6:29234. doi: 10.1038/srep29234.", "page" : "29234", "title" : "HANDS2: accurate assignment of homoeallelic base-identity in allopolyploids despite missing data", "type" : "article-journal", "volume" : "6" }, "uris" : [ "http://www.mendeley.com/documents/?uuid=a37624b8-41fa-4982-92a9-8ecac691a88d" ] } ], "mendeley" : { "formattedCitation" : "[51]", "plainTextFormattedCitation" : "[51]", "previouslyFormattedCitation" : "[51]" }, "properties" : { "noteIndex" : 0 }, "schema" : "https://github.com/citation-style-language/schema/raw/master/csl-citation.json" }</w:instrText>
      </w:r>
      <w:r w:rsidR="005E4DBB">
        <w:fldChar w:fldCharType="separate"/>
      </w:r>
      <w:r w:rsidR="005E4DBB" w:rsidRPr="005E4DBB">
        <w:rPr>
          <w:noProof/>
        </w:rPr>
        <w:t>[51]</w:t>
      </w:r>
      <w:r w:rsidR="005E4DBB">
        <w:fldChar w:fldCharType="end"/>
      </w:r>
      <w:r w:rsidR="0055123E">
        <w:t xml:space="preserve"> </w:t>
      </w:r>
      <w:r w:rsidR="00CC4E59">
        <w:t>all</w:t>
      </w:r>
      <w:r w:rsidR="00B64959">
        <w:t xml:space="preserve"> </w:t>
      </w:r>
      <w:r w:rsidR="0055123E">
        <w:t xml:space="preserve">assign reads based on </w:t>
      </w:r>
      <w:r w:rsidR="009A3736">
        <w:t xml:space="preserve">either an existing or </w:t>
      </w:r>
      <w:r w:rsidR="009A3736" w:rsidRPr="007D4D14">
        <w:rPr>
          <w:i/>
        </w:rPr>
        <w:t>de novo</w:t>
      </w:r>
      <w:r w:rsidR="009A3736">
        <w:t xml:space="preserve"> generated </w:t>
      </w:r>
      <w:r w:rsidR="0055123E">
        <w:t xml:space="preserve">homoeoSNP </w:t>
      </w:r>
      <w:r w:rsidR="00B020CC">
        <w:t>index</w:t>
      </w:r>
      <w:r w:rsidR="003B3BF5">
        <w:t>, whereas a</w:t>
      </w:r>
      <w:r w:rsidR="009A3736">
        <w:t xml:space="preserve"> similar program, </w:t>
      </w:r>
      <w:r w:rsidR="0055123E">
        <w:t>PolyDog</w:t>
      </w:r>
      <w:r w:rsidR="005E4DBB">
        <w:t xml:space="preserve"> </w:t>
      </w:r>
      <w:r w:rsidR="005E4DBB">
        <w:fldChar w:fldCharType="begin" w:fldLock="1"/>
      </w:r>
      <w:r w:rsidR="005E4DBB">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5E4DBB">
        <w:fldChar w:fldCharType="separate"/>
      </w:r>
      <w:r w:rsidR="005E4DBB" w:rsidRPr="005E4DBB">
        <w:rPr>
          <w:noProof/>
        </w:rPr>
        <w:t>[52]</w:t>
      </w:r>
      <w:r w:rsidR="005E4DBB">
        <w:fldChar w:fldCharType="end"/>
      </w:r>
      <w:r w:rsidR="0055123E">
        <w:t>, relies on competitive mapping to parental or homoeologous genomes/transcriptomes</w:t>
      </w:r>
      <w:r w:rsidR="003B3BF5">
        <w:t xml:space="preserve">. </w:t>
      </w:r>
      <w:r w:rsidR="00B020CC">
        <w:t>For those reads that do not cover a diagnostic homoeoSNP, however, these programs are unable to assign the read</w:t>
      </w:r>
      <w:r w:rsidR="00B66EEC">
        <w:t>;</w:t>
      </w:r>
      <w:r w:rsidR="00B020CC">
        <w:t xml:space="preserve"> the proportion of unassignable reads </w:t>
      </w:r>
      <w:r w:rsidR="00B66EEC">
        <w:t xml:space="preserve">is </w:t>
      </w:r>
      <w:r w:rsidR="00B020CC">
        <w:t xml:space="preserve">determined by the program, the amount of information available for determining homoeoSNPs (e.g., diploid sequences), and the biological system itself (e.g., age of polyploidy and ploidy level). </w:t>
      </w:r>
      <w:r w:rsidR="00C31926">
        <w:t xml:space="preserve">Several pipelines, such as </w:t>
      </w:r>
      <w:r w:rsidR="003B3BF5">
        <w:t xml:space="preserve">RSEM </w:t>
      </w:r>
      <w:r w:rsidR="005E4DBB">
        <w:fldChar w:fldCharType="begin" w:fldLock="1"/>
      </w:r>
      <w:r w:rsidR="005E4DBB">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5E4DBB">
        <w:fldChar w:fldCharType="separate"/>
      </w:r>
      <w:r w:rsidR="005E4DBB" w:rsidRPr="005E4DBB">
        <w:rPr>
          <w:noProof/>
        </w:rPr>
        <w:t>[53]</w:t>
      </w:r>
      <w:r w:rsidR="005E4DBB">
        <w:fldChar w:fldCharType="end"/>
      </w:r>
      <w:r w:rsidR="00C31926">
        <w:t xml:space="preserve"> and Salmon </w:t>
      </w:r>
      <w:r w:rsidR="00C31926">
        <w:fldChar w:fldCharType="begin" w:fldLock="1"/>
      </w:r>
      <w:r w:rsidR="003515E2">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C31926">
        <w:fldChar w:fldCharType="separate"/>
      </w:r>
      <w:r w:rsidR="00C31926" w:rsidRPr="00C31926">
        <w:rPr>
          <w:noProof/>
        </w:rPr>
        <w:t>[54]</w:t>
      </w:r>
      <w:r w:rsidR="00C31926">
        <w:fldChar w:fldCharType="end"/>
      </w:r>
      <w:r w:rsidR="00C31926">
        <w:t>,</w:t>
      </w:r>
      <w:r w:rsidR="00B64959">
        <w:t xml:space="preserve"> </w:t>
      </w:r>
      <w:r w:rsidR="00C31926">
        <w:t xml:space="preserve">correct for this by using </w:t>
      </w:r>
      <w:r w:rsidR="00B020CC">
        <w:t>statistical model</w:t>
      </w:r>
      <w:r w:rsidR="00C31926">
        <w:t>s</w:t>
      </w:r>
      <w:r w:rsidR="00B020CC">
        <w:t xml:space="preserve"> to infer the </w:t>
      </w:r>
      <w:r w:rsidR="00C31926">
        <w:t xml:space="preserve">appropriate </w:t>
      </w:r>
      <w:r w:rsidR="00B020CC">
        <w:t>assignment ambiguous reads</w:t>
      </w:r>
      <w:r w:rsidR="0055123E">
        <w:t xml:space="preserve">. </w:t>
      </w:r>
    </w:p>
    <w:p w14:paraId="35A8F9C3" w14:textId="7734AF70" w:rsidR="00BB4326" w:rsidRPr="00CC4E59" w:rsidRDefault="00673666" w:rsidP="00CC4E59">
      <w:r>
        <w:lastRenderedPageBreak/>
        <w:t xml:space="preserve">Given the complexities inherent in working with polyploid transcriptome data, the salient question becomes to what extent do these challenges affect our ability to derived accurate and meaningful conclusions from </w:t>
      </w:r>
      <w:r w:rsidR="002A3BBF">
        <w:t>homoeolog partitioned transcriptomic data?</w:t>
      </w:r>
      <w:r>
        <w:t xml:space="preserve"> </w:t>
      </w:r>
      <w:r w:rsidR="002A3BBF">
        <w:t>That is</w:t>
      </w:r>
      <w:r w:rsidR="00EB3BA2">
        <w:t xml:space="preserve">, does the removal or inferred </w:t>
      </w:r>
      <w:r w:rsidR="0064714C">
        <w:t>assignment</w:t>
      </w:r>
      <w:r w:rsidR="00EB3BA2">
        <w:t xml:space="preserve"> </w:t>
      </w:r>
      <w:r w:rsidR="002A3BBF">
        <w:t xml:space="preserve">of ambiguous data cryptically modify our </w:t>
      </w:r>
      <w:r w:rsidR="00EB3BA2">
        <w:t>illation</w:t>
      </w:r>
      <w:r w:rsidR="002A3BBF">
        <w:t xml:space="preserve"> regarding differential gene expression and coexpression network modification</w:t>
      </w:r>
      <w:r w:rsidR="00E97026">
        <w:t>?</w:t>
      </w:r>
      <w:r w:rsidR="005A40BE">
        <w:t xml:space="preserve"> </w:t>
      </w:r>
      <w:r w:rsidR="00644AF3">
        <w:t>One can imagine that</w:t>
      </w:r>
      <w:r w:rsidR="005A40BE">
        <w:t xml:space="preserve"> the former may be inherently more robust to conserved data-loss, i.e., the same gene regions are removed for ambiguity from all samples, whereas analyses relying on intergene comparisons, such as coexpression networks analysis, may be perturbed by differential data loss due to uneven distribution of homoeoSNPs among genes.</w:t>
      </w:r>
      <w:r w:rsidR="0092601C">
        <w:t xml:space="preserve"> </w:t>
      </w:r>
      <w:r w:rsidR="00386A06">
        <w:t xml:space="preserve">Here we explore the consequences of </w:t>
      </w:r>
      <w:r w:rsidR="005A40BE">
        <w:t xml:space="preserve">read ambiguity and </w:t>
      </w:r>
      <w:r w:rsidR="00742F7A">
        <w:t>disproportionate representation in polyploid expression datasets</w:t>
      </w:r>
      <w:r w:rsidR="005D11D6">
        <w:t xml:space="preserve"> in the context of both differential gene expression analysis and network inference</w:t>
      </w:r>
      <w:r w:rsidR="005A40BE">
        <w:t>, using</w:t>
      </w:r>
      <w:r w:rsidR="009D7D75">
        <w:t xml:space="preserve"> </w:t>
      </w:r>
      <w:r w:rsidR="000267E4">
        <w:t xml:space="preserve">the cotton genus </w:t>
      </w:r>
      <w:r w:rsidR="00105696">
        <w:t>(</w:t>
      </w:r>
      <w:r w:rsidR="009D7D75" w:rsidRPr="009D7D75">
        <w:rPr>
          <w:i/>
        </w:rPr>
        <w:t>Gossypium</w:t>
      </w:r>
      <w:r w:rsidR="00453E47">
        <w:t>; Figure 0</w:t>
      </w:r>
      <w:r w:rsidR="00105696" w:rsidRPr="00105696">
        <w:t>)</w:t>
      </w:r>
      <w:r w:rsidR="005A40BE">
        <w:t xml:space="preserve"> as an example</w:t>
      </w:r>
      <w:r w:rsidR="005D11D6">
        <w:t>.</w:t>
      </w:r>
      <w:r w:rsidR="00453E47">
        <w:t xml:space="preserve"> </w:t>
      </w:r>
    </w:p>
    <w:p w14:paraId="4E750D04" w14:textId="6DCF3C97" w:rsidR="00B75C97" w:rsidRDefault="00B75C97" w:rsidP="006B6020"/>
    <w:p w14:paraId="3C2AC74C" w14:textId="77777777" w:rsidR="0030421D" w:rsidRPr="0030421D" w:rsidRDefault="0030421D" w:rsidP="0030421D">
      <w:pPr>
        <w:rPr>
          <w:rFonts w:cstheme="minorHAnsi"/>
          <w:b/>
        </w:rPr>
      </w:pPr>
      <w:r w:rsidRPr="0030421D">
        <w:rPr>
          <w:rFonts w:cstheme="minorHAnsi"/>
          <w:b/>
        </w:rPr>
        <w:t>Materials and methods</w:t>
      </w:r>
    </w:p>
    <w:p w14:paraId="502C83E1" w14:textId="77777777" w:rsidR="0030421D" w:rsidRPr="0030421D" w:rsidRDefault="0030421D" w:rsidP="0030421D">
      <w:pPr>
        <w:rPr>
          <w:rFonts w:cstheme="minorHAnsi"/>
          <w:i/>
        </w:rPr>
      </w:pPr>
      <w:r w:rsidRPr="0030421D">
        <w:rPr>
          <w:rFonts w:cstheme="minorHAnsi"/>
          <w:i/>
        </w:rPr>
        <w:t>Data availability and preparation</w:t>
      </w:r>
    </w:p>
    <w:p w14:paraId="5C60C8E4" w14:textId="2343F3E3" w:rsidR="0030421D" w:rsidRPr="0030421D" w:rsidRDefault="0030421D" w:rsidP="0030421D">
      <w:pPr>
        <w:rPr>
          <w:rFonts w:cstheme="minorHAnsi"/>
        </w:rPr>
      </w:pPr>
      <w:r w:rsidRPr="0030421D">
        <w:rPr>
          <w:rFonts w:cstheme="minorHAnsi"/>
        </w:rPr>
        <w:t xml:space="preserve">Cottonseed </w:t>
      </w:r>
      <w:commentRangeStart w:id="17"/>
      <w:r w:rsidRPr="0030421D">
        <w:rPr>
          <w:rFonts w:cstheme="minorHAnsi"/>
        </w:rPr>
        <w:t xml:space="preserve">transcriptome </w:t>
      </w:r>
      <w:commentRangeEnd w:id="17"/>
      <w:r>
        <w:rPr>
          <w:rStyle w:val="CommentReference"/>
        </w:rPr>
        <w:commentReference w:id="17"/>
      </w:r>
      <w:r w:rsidRPr="0030421D">
        <w:rPr>
          <w:rFonts w:cstheme="minorHAnsi"/>
        </w:rPr>
        <w:t xml:space="preserve">data containing four developmental time points from the </w:t>
      </w:r>
      <w:r w:rsidRPr="0030421D">
        <w:rPr>
          <w:rFonts w:eastAsia="Arial Unicode MS" w:cstheme="minorHAnsi"/>
          <w:color w:val="0E0E0E"/>
        </w:rPr>
        <w:t>model diploid progenitors</w:t>
      </w:r>
      <w:r w:rsidRPr="0030421D">
        <w:rPr>
          <w:rFonts w:cstheme="minorHAnsi"/>
          <w:color w:val="0E0E0E"/>
        </w:rPr>
        <w:t xml:space="preserve"> of polyploid cotton, </w:t>
      </w:r>
      <w:r w:rsidRPr="0030421D">
        <w:rPr>
          <w:rFonts w:cstheme="minorHAnsi"/>
          <w:i/>
          <w:iCs/>
        </w:rPr>
        <w:t>G. arboreum</w:t>
      </w:r>
      <w:r w:rsidRPr="0030421D">
        <w:rPr>
          <w:rFonts w:cstheme="minorHAnsi"/>
        </w:rPr>
        <w:t xml:space="preserve"> (A</w:t>
      </w:r>
      <w:r w:rsidRPr="0030421D">
        <w:rPr>
          <w:rFonts w:cstheme="minorHAnsi"/>
          <w:vertAlign w:val="subscript"/>
        </w:rPr>
        <w:t>2</w:t>
      </w:r>
      <w:r w:rsidRPr="0030421D">
        <w:rPr>
          <w:rFonts w:cstheme="minorHAnsi"/>
        </w:rPr>
        <w:t xml:space="preserve">) and </w:t>
      </w:r>
      <w:r w:rsidRPr="0030421D">
        <w:rPr>
          <w:rFonts w:cstheme="minorHAnsi"/>
          <w:i/>
          <w:iCs/>
        </w:rPr>
        <w:t>G. raimondii</w:t>
      </w:r>
      <w:r w:rsidRPr="0030421D">
        <w:rPr>
          <w:rFonts w:cstheme="minorHAnsi"/>
        </w:rPr>
        <w:t xml:space="preserve"> (D</w:t>
      </w:r>
      <w:r w:rsidRPr="0030421D">
        <w:rPr>
          <w:rFonts w:cstheme="minorHAnsi"/>
          <w:vertAlign w:val="subscript"/>
        </w:rPr>
        <w:t>5</w:t>
      </w:r>
      <w:r w:rsidRPr="0030421D">
        <w:rPr>
          <w:rFonts w:cstheme="minorHAnsi"/>
        </w:rPr>
        <w:t xml:space="preserve">), was downloaded from SRA (Table 1; SRA BioProject PRJNA179447) </w:t>
      </w:r>
      <w:commentRangeStart w:id="18"/>
      <w:r w:rsidRPr="0030421D">
        <w:rPr>
          <w:rFonts w:cstheme="minorHAnsi"/>
          <w:strike/>
        </w:rPr>
        <w:t xml:space="preserve">and quality trimmed (QC) via sickle </w:t>
      </w:r>
      <w:r w:rsidRPr="0030421D">
        <w:rPr>
          <w:rFonts w:cstheme="minorHAnsi"/>
          <w:strike/>
        </w:rPr>
        <w:fldChar w:fldCharType="begin" w:fldLock="1"/>
      </w:r>
      <w:r w:rsidRPr="0030421D">
        <w:rPr>
          <w:rFonts w:cstheme="minorHAnsi"/>
          <w:strike/>
        </w:rPr>
        <w:instrText>ADDIN CSL_CITATION { "citationItems" : [ { "id" : "ITEM-1", "itemData" : { "author" : [ { "dropping-particle" : "", "family" : "Joshi", "given" : "N A", "non-dropping-particle" : "", "parse-names" : false, "suffix" : "" }, { "dropping-particle" : "", "family" : "Fass", "given" : "J N", "non-dropping-particle" : "", "parse-names" : false, "suffix" : "" } ], "id" : "ITEM-1", "issued" : { "date-parts" : [ [ "2011" ] ] }, "title" : "Sickle: A sliding-window, adaptive, quality-based trimming tool for FastQ files \r(Version 1.33)", "type" : "article" }, "uris" : [ "http://www.mendeley.com/documents/?uuid=6a740c42-c8ca-46d7-af37-52d7a343635c" ] } ], "mendeley" : { "formattedCitation" : "[55]", "plainTextFormattedCitation" : "[55]", "previouslyFormattedCitation" : "[55]" }, "properties" : { "noteIndex" : 0 }, "schema" : "https://github.com/citation-style-language/schema/raw/master/csl-citation.json" }</w:instrText>
      </w:r>
      <w:r w:rsidRPr="0030421D">
        <w:rPr>
          <w:rFonts w:cstheme="minorHAnsi"/>
          <w:strike/>
        </w:rPr>
        <w:fldChar w:fldCharType="separate"/>
      </w:r>
      <w:r w:rsidRPr="0030421D">
        <w:rPr>
          <w:rFonts w:cstheme="minorHAnsi"/>
          <w:strike/>
          <w:noProof/>
        </w:rPr>
        <w:t>[55]</w:t>
      </w:r>
      <w:r w:rsidRPr="0030421D">
        <w:rPr>
          <w:rFonts w:cstheme="minorHAnsi"/>
          <w:strike/>
        </w:rPr>
        <w:fldChar w:fldCharType="end"/>
      </w:r>
      <w:commentRangeEnd w:id="18"/>
      <w:r w:rsidRPr="0030421D">
        <w:rPr>
          <w:rStyle w:val="CommentReference"/>
          <w:rFonts w:cstheme="minorHAnsi"/>
        </w:rPr>
        <w:commentReference w:id="18"/>
      </w:r>
      <w:r w:rsidRPr="0030421D">
        <w:rPr>
          <w:rFonts w:cstheme="minorHAnsi"/>
        </w:rPr>
        <w:t xml:space="preserve">. The number of reads was standardized between the two diploids. That is, </w:t>
      </w:r>
      <w:commentRangeStart w:id="19"/>
      <w:r w:rsidRPr="0030421D">
        <w:rPr>
          <w:rFonts w:cstheme="minorHAnsi"/>
        </w:rPr>
        <w:t xml:space="preserve">the </w:t>
      </w:r>
      <w:commentRangeEnd w:id="19"/>
      <w:r w:rsidRPr="0030421D">
        <w:rPr>
          <w:rStyle w:val="CommentReference"/>
          <w:rFonts w:cstheme="minorHAnsi"/>
        </w:rPr>
        <w:commentReference w:id="19"/>
      </w:r>
      <w:r w:rsidRPr="0030421D">
        <w:rPr>
          <w:rFonts w:cstheme="minorHAnsi"/>
        </w:rPr>
        <w:t>three replicates at each timepoint were compared between the A- and D-diploids for the number of reads passing QC, and the minimum number of reads was randomly removed from each diploid replicate to make the number of reads equivalent between the two species for each timepoint (Supplementary Table summary). For each timepoint and replicate, the adjusted diploid A</w:t>
      </w:r>
      <w:r w:rsidRPr="0030421D">
        <w:rPr>
          <w:rFonts w:cstheme="minorHAnsi"/>
          <w:vertAlign w:val="subscript"/>
        </w:rPr>
        <w:t>2</w:t>
      </w:r>
      <w:r w:rsidRPr="0030421D">
        <w:rPr>
          <w:rFonts w:cstheme="minorHAnsi"/>
        </w:rPr>
        <w:t xml:space="preserve"> and D</w:t>
      </w:r>
      <w:r w:rsidRPr="0030421D">
        <w:rPr>
          <w:rFonts w:cstheme="minorHAnsi"/>
          <w:vertAlign w:val="subscript"/>
        </w:rPr>
        <w:t>5</w:t>
      </w:r>
      <w:r w:rsidRPr="0030421D">
        <w:rPr>
          <w:rFonts w:cstheme="minorHAnsi"/>
        </w:rPr>
        <w:t xml:space="preserve"> reads were combined to generate </w:t>
      </w:r>
      <w:r w:rsidRPr="0030421D">
        <w:rPr>
          <w:rFonts w:cstheme="minorHAnsi"/>
          <w:i/>
        </w:rPr>
        <w:t>in silico</w:t>
      </w:r>
      <w:r w:rsidRPr="0030421D">
        <w:rPr>
          <w:rFonts w:cstheme="minorHAnsi"/>
        </w:rPr>
        <w:t xml:space="preserve"> allopolyploid datasets (ADs) containing an equal number of reads derived from each diploid species. </w:t>
      </w:r>
    </w:p>
    <w:p w14:paraId="5C2AF929" w14:textId="4BA91C2D" w:rsidR="00300B65" w:rsidRDefault="0030421D" w:rsidP="0030421D">
      <w:pPr>
        <w:rPr>
          <w:rFonts w:cstheme="minorHAnsi"/>
          <w:color w:val="000000" w:themeColor="text1"/>
        </w:rPr>
      </w:pPr>
      <w:r w:rsidRPr="0030421D">
        <w:rPr>
          <w:rFonts w:cstheme="minorHAnsi"/>
          <w:color w:val="000000" w:themeColor="text1"/>
        </w:rPr>
        <w:t xml:space="preserve">Five methods for read mapping and homoeolog partitioning were evaluated, i.e., GSNAP-PolyCat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[48,56]</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 xml:space="preserve">HyLiTE </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"ITEM-2",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"[49,57]", "plainTextFormattedCitation" : "[49,57]", "previouslyFormattedCitation" : "[49,57]"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[49,57]</w:t>
      </w:r>
      <w:r w:rsidRPr="0030421D">
        <w:rPr>
          <w:rFonts w:cstheme="minorHAnsi"/>
          <w:color w:val="000000" w:themeColor="text1"/>
        </w:rPr>
        <w:fldChar w:fldCharType="end"/>
      </w:r>
      <w:r w:rsidRPr="0030421D">
        <w:rPr>
          <w:rFonts w:cstheme="minorHAnsi"/>
          <w:color w:val="000000" w:themeColor="text1"/>
        </w:rPr>
        <w:t xml:space="preserve">, </w:t>
      </w:r>
      <w:r w:rsidR="00851012">
        <w:rPr>
          <w:rFonts w:cstheme="minorHAnsi"/>
          <w:color w:val="000000" w:themeColor="text1"/>
        </w:rPr>
        <w:t>RSEM</w:t>
      </w:r>
      <w:r w:rsidRPr="0030421D">
        <w:rPr>
          <w:rFonts w:cstheme="minorHAnsi"/>
          <w:color w:val="000000" w:themeColor="text1"/>
        </w:rPr>
        <w:t xml:space="preserve">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[53,57]</w:t>
      </w:r>
      <w:r w:rsidRPr="0030421D">
        <w:rPr>
          <w:rFonts w:cstheme="minorHAnsi"/>
          <w:color w:val="000000" w:themeColor="text1"/>
        </w:rPr>
        <w:fldChar w:fldCharType="end"/>
      </w:r>
      <w:r w:rsidRPr="0030421D">
        <w:rPr>
          <w:rFonts w:cstheme="minorHAnsi"/>
          <w:color w:val="000000" w:themeColor="text1"/>
        </w:rPr>
        <w:t xml:space="preserve">, Salmon </w:t>
      </w:r>
      <w:r w:rsidRPr="0030421D">
        <w:rPr>
          <w:rFonts w:cstheme="minorHAnsi"/>
          <w:color w:val="000000" w:themeColor="text1"/>
        </w:rPr>
        <w:fldChar w:fldCharType="begin" w:fldLock="1"/>
      </w:r>
      <w:r w:rsidRPr="0030421D">
        <w:rPr>
          <w:rFonts w:cstheme="minorHAnsi"/>
          <w:color w:val="000000" w:themeColor="text1"/>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[54]</w:t>
      </w:r>
      <w:r w:rsidRPr="0030421D">
        <w:rPr>
          <w:rFonts w:cstheme="minorHAnsi"/>
          <w:color w:val="000000" w:themeColor="text1"/>
        </w:rPr>
        <w:fldChar w:fldCharType="end"/>
      </w:r>
      <w:r w:rsidRPr="0030421D">
        <w:rPr>
          <w:rFonts w:cstheme="minorHAnsi"/>
          <w:color w:val="000000" w:themeColor="text1"/>
        </w:rPr>
        <w:t xml:space="preserve">, and Kallisto </w:t>
      </w:r>
      <w:r w:rsidRPr="0030421D">
        <w:rPr>
          <w:rFonts w:cstheme="minorHAnsi"/>
          <w:color w:val="000000" w:themeColor="text1"/>
        </w:rPr>
        <w:fldChar w:fldCharType="begin" w:fldLock="1"/>
      </w:r>
      <w:r w:rsidR="00D26102">
        <w:rPr>
          <w:rFonts w:cstheme="minorHAnsi"/>
          <w:color w:val="000000" w:themeColor="text1"/>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"previouslyFormattedCitation" : "[58]" }, "properties" : { "noteIndex" : 0 }, "schema" : "https://github.com/citation-style-language/schema/raw/master/csl-citation.json" }</w:instrText>
      </w:r>
      <w:r w:rsidRPr="0030421D">
        <w:rPr>
          <w:rFonts w:cstheme="minorHAnsi"/>
          <w:color w:val="000000" w:themeColor="text1"/>
        </w:rPr>
        <w:fldChar w:fldCharType="separate"/>
      </w:r>
      <w:r w:rsidRPr="0030421D">
        <w:rPr>
          <w:rFonts w:cstheme="minorHAnsi"/>
          <w:noProof/>
          <w:color w:val="000000" w:themeColor="text1"/>
        </w:rPr>
        <w:t>[58]</w:t>
      </w:r>
      <w:r w:rsidRPr="0030421D">
        <w:rPr>
          <w:rFonts w:cstheme="minorHAnsi"/>
          <w:color w:val="000000" w:themeColor="text1"/>
        </w:rPr>
        <w:fldChar w:fldCharType="end"/>
      </w:r>
      <w:r w:rsidRPr="0030421D">
        <w:rPr>
          <w:rFonts w:cstheme="minorHAnsi"/>
          <w:color w:val="000000" w:themeColor="text1"/>
        </w:rPr>
        <w:t xml:space="preserve">. </w:t>
      </w:r>
      <w:r>
        <w:rPr>
          <w:rFonts w:cstheme="minorHAnsi"/>
          <w:color w:val="000000" w:themeColor="text1"/>
        </w:rPr>
        <w:t xml:space="preserve">Both GSNAP-PolyCat and </w:t>
      </w:r>
      <w:r w:rsidR="00684A0F">
        <w:rPr>
          <w:rFonts w:cstheme="minorHAnsi"/>
          <w:color w:val="000000" w:themeColor="text1"/>
        </w:rPr>
        <w:t>HyLiTE were</w:t>
      </w:r>
      <w:r>
        <w:rPr>
          <w:rFonts w:cstheme="minorHAnsi"/>
          <w:color w:val="000000" w:themeColor="text1"/>
        </w:rPr>
        <w:t xml:space="preserve"> developed specifically to partition homoeologous reads given parental genomic and/or transcri</w:t>
      </w:r>
      <w:r w:rsidR="00300B65">
        <w:rPr>
          <w:rFonts w:cstheme="minorHAnsi"/>
          <w:color w:val="000000" w:themeColor="text1"/>
        </w:rPr>
        <w:t>ptomic sequences as a reference, whereas the others were developed to address more generalized issues of multimapping reads</w:t>
      </w:r>
      <w:r w:rsidR="00B730B2">
        <w:rPr>
          <w:rFonts w:cstheme="minorHAnsi"/>
          <w:color w:val="000000" w:themeColor="text1"/>
        </w:rPr>
        <w:t xml:space="preserve"> (see below)</w:t>
      </w:r>
      <w:r w:rsidR="00684A0F">
        <w:rPr>
          <w:rFonts w:cstheme="minorHAnsi"/>
          <w:color w:val="000000" w:themeColor="text1"/>
        </w:rPr>
        <w:t xml:space="preserve"> and mapping speed</w:t>
      </w:r>
      <w:r w:rsidR="00300B65">
        <w:rPr>
          <w:rFonts w:cstheme="minorHAnsi"/>
          <w:color w:val="000000" w:themeColor="text1"/>
        </w:rPr>
        <w:t>.</w:t>
      </w:r>
      <w:r w:rsidR="00840E30">
        <w:rPr>
          <w:rFonts w:cstheme="minorHAnsi"/>
          <w:color w:val="000000" w:themeColor="text1"/>
        </w:rPr>
        <w:t xml:space="preserve"> </w:t>
      </w:r>
    </w:p>
    <w:p w14:paraId="74F2BD5D" w14:textId="32865F29" w:rsidR="002F613A" w:rsidRDefault="00840E30" w:rsidP="0030421D">
      <w:pPr>
        <w:rPr>
          <w:rFonts w:cstheme="minorHAnsi"/>
          <w:color w:val="000000" w:themeColor="text1"/>
        </w:rPr>
      </w:pPr>
      <w:r>
        <w:rPr>
          <w:rFonts w:cstheme="minorHAnsi"/>
          <w:color w:val="000000" w:themeColor="text1"/>
        </w:rPr>
        <w:t xml:space="preserve">Each pipeline was </w:t>
      </w:r>
      <w:r w:rsidR="00193F76">
        <w:rPr>
          <w:rFonts w:cstheme="minorHAnsi"/>
          <w:color w:val="000000" w:themeColor="text1"/>
        </w:rPr>
        <w:t>independently applied to the</w:t>
      </w:r>
      <w:r>
        <w:rPr>
          <w:rFonts w:cstheme="minorHAnsi"/>
          <w:color w:val="000000" w:themeColor="text1"/>
        </w:rPr>
        <w:t xml:space="preserve"> </w:t>
      </w:r>
      <w:r>
        <w:rPr>
          <w:rFonts w:cstheme="minorHAnsi"/>
          <w:i/>
          <w:color w:val="000000" w:themeColor="text1"/>
        </w:rPr>
        <w:t xml:space="preserve">in silico </w:t>
      </w:r>
      <w:r>
        <w:rPr>
          <w:rFonts w:cstheme="minorHAnsi"/>
          <w:color w:val="000000" w:themeColor="text1"/>
        </w:rPr>
        <w:t>polyploid cottonseed and flowering time datasets</w:t>
      </w:r>
      <w:r w:rsidR="00193F76">
        <w:rPr>
          <w:rFonts w:cstheme="minorHAnsi"/>
          <w:color w:val="000000" w:themeColor="text1"/>
        </w:rPr>
        <w:t xml:space="preserve">, </w:t>
      </w:r>
      <w:r w:rsidR="00552B26">
        <w:rPr>
          <w:rFonts w:cstheme="minorHAnsi"/>
          <w:color w:val="000000" w:themeColor="text1"/>
        </w:rPr>
        <w:t>each of which</w:t>
      </w:r>
      <w:r w:rsidR="00193F76">
        <w:rPr>
          <w:rFonts w:cstheme="minorHAnsi"/>
          <w:color w:val="000000" w:themeColor="text1"/>
        </w:rPr>
        <w:t xml:space="preserve"> </w:t>
      </w:r>
      <w:r w:rsidR="00552B26">
        <w:rPr>
          <w:rFonts w:cstheme="minorHAnsi"/>
          <w:color w:val="000000" w:themeColor="text1"/>
        </w:rPr>
        <w:t>consists of</w:t>
      </w:r>
      <w:r w:rsidR="00193F76">
        <w:rPr>
          <w:rFonts w:cstheme="minorHAnsi"/>
          <w:color w:val="000000" w:themeColor="text1"/>
        </w:rPr>
        <w:t xml:space="preserve"> pseudohomoeologs derived by mixing equal reads from each diploid parent</w:t>
      </w:r>
      <w:r w:rsidR="002F613A">
        <w:rPr>
          <w:rFonts w:cstheme="minorHAnsi"/>
          <w:color w:val="000000" w:themeColor="text1"/>
        </w:rPr>
        <w:t>. Parameters for each are summarized below</w:t>
      </w:r>
      <w:r>
        <w:rPr>
          <w:rFonts w:cstheme="minorHAnsi"/>
          <w:color w:val="000000" w:themeColor="text1"/>
        </w:rPr>
        <w:t xml:space="preserve">, with detailed parameters given at GITHUB_REPO. </w:t>
      </w:r>
      <w:r w:rsidR="00193F76">
        <w:rPr>
          <w:rFonts w:cstheme="minorHAnsi"/>
          <w:color w:val="000000" w:themeColor="text1"/>
        </w:rPr>
        <w:t xml:space="preserve">The number of expected reads per gene/homoeolog was assessed by </w:t>
      </w:r>
      <w:r w:rsidR="00552B26">
        <w:rPr>
          <w:rFonts w:cstheme="minorHAnsi"/>
          <w:color w:val="000000" w:themeColor="text1"/>
        </w:rPr>
        <w:t xml:space="preserve">mapping the diploid reads </w:t>
      </w:r>
      <w:r w:rsidR="00193F76" w:rsidRPr="00193F76">
        <w:rPr>
          <w:rFonts w:cstheme="minorHAnsi"/>
          <w:color w:val="000000" w:themeColor="text1"/>
          <w:highlight w:val="yellow"/>
        </w:rPr>
        <w:t>HOW</w:t>
      </w:r>
      <w:r w:rsidR="00193F76">
        <w:rPr>
          <w:rFonts w:cstheme="minorHAnsi"/>
          <w:color w:val="000000" w:themeColor="text1"/>
        </w:rPr>
        <w:t xml:space="preserve">? </w:t>
      </w:r>
    </w:p>
    <w:p w14:paraId="56CC1D56" w14:textId="5965E870" w:rsidR="0030421D" w:rsidRPr="007B4B14" w:rsidRDefault="00840E30" w:rsidP="0030421D">
      <w:pPr>
        <w:rPr>
          <w:rFonts w:asciiTheme="majorHAnsi" w:hAnsiTheme="majorHAnsi"/>
        </w:rPr>
      </w:pPr>
      <w:r w:rsidRPr="002F613A">
        <w:rPr>
          <w:rFonts w:cstheme="minorHAnsi"/>
          <w:i/>
          <w:color w:val="000000" w:themeColor="text1"/>
        </w:rPr>
        <w:t>GSNAP-PolyCat</w:t>
      </w:r>
      <w:r w:rsidR="002F613A">
        <w:rPr>
          <w:rFonts w:cstheme="minorHAnsi"/>
          <w:color w:val="000000" w:themeColor="text1"/>
        </w:rPr>
        <w:t>.</w:t>
      </w:r>
      <w:r>
        <w:rPr>
          <w:rFonts w:cstheme="minorHAnsi"/>
          <w:color w:val="000000" w:themeColor="text1"/>
        </w:rPr>
        <w:t xml:space="preserve"> </w:t>
      </w:r>
      <w:r w:rsidR="002F613A">
        <w:rPr>
          <w:rFonts w:cstheme="minorHAnsi"/>
          <w:color w:val="000000" w:themeColor="text1"/>
        </w:rPr>
        <w:t xml:space="preserve">This pipeline uses the SNP-tolerant capabilities of GSNAP to permit equivocal mapping </w:t>
      </w:r>
      <w:r w:rsidR="002F613A" w:rsidRPr="004273F3">
        <w:rPr>
          <w:rFonts w:cstheme="minorHAnsi"/>
          <w:color w:val="000000" w:themeColor="text1"/>
        </w:rPr>
        <w:t xml:space="preserve">of reads derived from different species/genomes to a single diploid genome using known SNP differences. PolyCat then uses the same SNP information to diagnose the origin of each read. Here, </w:t>
      </w:r>
      <w:r w:rsidR="001C175F" w:rsidRPr="004273F3">
        <w:rPr>
          <w:rFonts w:cstheme="minorHAnsi"/>
          <w:color w:val="000000" w:themeColor="text1"/>
        </w:rPr>
        <w:t xml:space="preserve">we mapped </w:t>
      </w:r>
      <w:r w:rsidR="002F613A" w:rsidRPr="004273F3">
        <w:rPr>
          <w:rFonts w:cstheme="minorHAnsi"/>
        </w:rPr>
        <w:t>r</w:t>
      </w:r>
      <w:r w:rsidR="0030421D" w:rsidRPr="004273F3">
        <w:rPr>
          <w:rFonts w:cstheme="minorHAnsi"/>
        </w:rPr>
        <w:t xml:space="preserve">eads to the </w:t>
      </w:r>
      <w:r w:rsidR="0030421D" w:rsidRPr="004273F3">
        <w:rPr>
          <w:rFonts w:cstheme="minorHAnsi"/>
          <w:i/>
        </w:rPr>
        <w:t>G. raimondii</w:t>
      </w:r>
      <w:r w:rsidR="0030421D" w:rsidRPr="004273F3">
        <w:rPr>
          <w:rFonts w:cstheme="minorHAnsi"/>
        </w:rPr>
        <w:t xml:space="preserve"> reference genome </w:t>
      </w:r>
      <w:r w:rsidR="0030421D" w:rsidRPr="004273F3">
        <w:rPr>
          <w:rFonts w:cstheme="minorHAnsi"/>
        </w:rPr>
        <w:fldChar w:fldCharType="begin" w:fldLock="1"/>
      </w:r>
      <w:r w:rsidR="00D26102">
        <w:rPr>
          <w:rFonts w:cstheme="minorHAns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"[59]", "plainTextFormattedCitation" : "[59]", "previouslyFormattedCitation" : "[59]"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[59]</w:t>
      </w:r>
      <w:r w:rsidR="0030421D" w:rsidRPr="004273F3">
        <w:rPr>
          <w:rFonts w:cstheme="minorHAnsi"/>
        </w:rPr>
        <w:fldChar w:fldCharType="end"/>
      </w:r>
      <w:r w:rsidR="0030421D" w:rsidRPr="004273F3">
        <w:rPr>
          <w:rFonts w:cstheme="minorHAnsi"/>
        </w:rPr>
        <w:t xml:space="preserve"> using </w:t>
      </w:r>
      <w:r w:rsidR="0030421D" w:rsidRPr="004273F3">
        <w:rPr>
          <w:rFonts w:eastAsia="Arial Unicode MS" w:cstheme="minorHAnsi"/>
          <w:color w:val="0E0E0E"/>
        </w:rPr>
        <w:t xml:space="preserve">GSNAP </w:t>
      </w:r>
      <w:r w:rsidR="0030421D" w:rsidRPr="004273F3">
        <w:rPr>
          <w:rFonts w:cstheme="minorHAnsi"/>
        </w:rPr>
        <w:fldChar w:fldCharType="begin" w:fldLock="1"/>
      </w:r>
      <w:r w:rsidR="00D26102">
        <w:rPr>
          <w:rFonts w:cstheme="minorHAnsi"/>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"mendeley" : { "formattedCitation" : "[56]", "plainTextFormattedCitation" : "[56]", "previouslyFormattedCitation" : "[56]"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[56]</w:t>
      </w:r>
      <w:r w:rsidR="0030421D" w:rsidRPr="004273F3">
        <w:rPr>
          <w:rFonts w:cstheme="minorHAnsi"/>
        </w:rPr>
        <w:fldChar w:fldCharType="end"/>
      </w:r>
      <w:r w:rsidR="0030421D" w:rsidRPr="004273F3">
        <w:rPr>
          <w:rFonts w:cstheme="minorHAnsi"/>
        </w:rPr>
        <w:t xml:space="preserve"> </w:t>
      </w:r>
      <w:r w:rsidR="001C175F" w:rsidRPr="004273F3">
        <w:rPr>
          <w:rFonts w:cstheme="minorHAnsi"/>
        </w:rPr>
        <w:t>and a</w:t>
      </w:r>
      <w:r w:rsidR="0030421D" w:rsidRPr="004273F3">
        <w:rPr>
          <w:rFonts w:cstheme="minorHAnsi"/>
        </w:rPr>
        <w:t xml:space="preserve"> </w:t>
      </w:r>
      <w:r w:rsidRPr="004273F3">
        <w:rPr>
          <w:rFonts w:cstheme="minorHAnsi"/>
        </w:rPr>
        <w:t xml:space="preserve">previously generated </w:t>
      </w:r>
      <w:r w:rsidR="0030421D" w:rsidRPr="004273F3">
        <w:rPr>
          <w:rFonts w:cstheme="minorHAnsi"/>
        </w:rPr>
        <w:t xml:space="preserve">genome-diagnostic SNP-index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Pr="004273F3">
        <w:rPr>
          <w:rFonts w:cstheme="minorHAnsi"/>
        </w:rPr>
        <w:t xml:space="preserve"> for SNP tolerant mapping</w:t>
      </w:r>
      <w:r w:rsidR="0030421D" w:rsidRPr="004273F3">
        <w:rPr>
          <w:rFonts w:cstheme="minorHAnsi"/>
        </w:rPr>
        <w:t xml:space="preserve">. The resulting alignments were processed </w:t>
      </w:r>
      <w:r w:rsidR="0030421D" w:rsidRPr="004273F3">
        <w:rPr>
          <w:rFonts w:cstheme="minorHAnsi"/>
        </w:rPr>
        <w:lastRenderedPageBreak/>
        <w:t xml:space="preserve">by samtools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"[60]", "plainTextFormattedCitation" : "[60]", "previouslyFormattedCitation" : "[60]"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[60]</w:t>
      </w:r>
      <w:r w:rsidR="0030421D" w:rsidRPr="004273F3">
        <w:rPr>
          <w:rFonts w:cstheme="minorHAnsi"/>
        </w:rPr>
        <w:fldChar w:fldCharType="end"/>
      </w:r>
      <w:r w:rsidR="0030421D" w:rsidRPr="004273F3">
        <w:rPr>
          <w:rFonts w:cstheme="minorHAnsi"/>
        </w:rPr>
        <w:t xml:space="preserve"> and subsequently partitioned into genome-of-origin via PolyCat </w:t>
      </w:r>
      <w:r w:rsidR="0030421D" w:rsidRPr="004273F3">
        <w:rPr>
          <w:rFonts w:cstheme="minorHAnsi"/>
        </w:rPr>
        <w:fldChar w:fldCharType="begin" w:fldLock="1"/>
      </w:r>
      <w:r w:rsidR="0030421D" w:rsidRPr="004273F3">
        <w:rPr>
          <w:rFonts w:cstheme="minorHAnsi"/>
        </w:rPr>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 "plainTextFormattedCitation" : "[48]", "previouslyFormattedCitation" : "[48]"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[48]</w:t>
      </w:r>
      <w:r w:rsidR="0030421D" w:rsidRPr="004273F3">
        <w:rPr>
          <w:rFonts w:cstheme="minorHAnsi"/>
        </w:rPr>
        <w:fldChar w:fldCharType="end"/>
      </w:r>
      <w:r w:rsidR="0030421D" w:rsidRPr="004273F3">
        <w:rPr>
          <w:rFonts w:cstheme="minorHAnsi"/>
        </w:rPr>
        <w:t xml:space="preserve">. Read counts were tabulated via HTSeq </w:t>
      </w:r>
      <w:r w:rsidR="0030421D" w:rsidRPr="004273F3">
        <w:rPr>
          <w:rFonts w:cstheme="minorHAnsi"/>
        </w:rPr>
        <w:fldChar w:fldCharType="begin" w:fldLock="1"/>
      </w:r>
      <w:r w:rsidR="0030421D" w:rsidRPr="004273F3">
        <w:rPr>
          <w:rFonts w:cstheme="minorHAnsi"/>
        </w:rPr>
        <w:instrText>ADDIN CSL_CITATION { "citationItems" : [ { "id" : "ITEM-1", "itemData" : { "DOI" : "10.1093/bioinformatics/btu638", "ISBN" : "1367-4803", "abstract" : "Motivation: A large choice of tools exists for many standard tasks in the analysis of high-throughput sequencing (HTS) data. However, once a project deviates from standard workflows, custom scripts are needed. 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 Availability and implementation: HTSeq is released as an open-source software under the GNU General Public Licence and available from http://www-huber.embl.de/HTSeq or from the Python Package Index at https://pypi.python.org/pypi/HTSeq . Contact:sanders@fs.tum.de",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 : "2", "issued" : { "date-parts" : [ [ "2015" ] ] }, "note" : "10.1093/bioinformatics/btu638", "page" : "166-169", "title" : "HTSeq\u2014a Python framework to work with high-throughput sequencing data", "type" : "article-journal", "volume" : "31" }, "uris" : [ "http://www.mendeley.com/documents/?uuid=0c42eb72-ed1b-44b1-80d7-8dea96fae9cf" ] } ], "mendeley" : { "formattedCitation" : "[61]", "plainTextFormattedCitation" : "[61]", "previouslyFormattedCitation" : "[61]" }, "properties" : { "noteIndex" : 0 }, "schema" : "https://github.com/citation-style-language/schema/raw/master/csl-citation.json" }</w:instrText>
      </w:r>
      <w:r w:rsidR="0030421D" w:rsidRPr="004273F3">
        <w:rPr>
          <w:rFonts w:cstheme="minorHAnsi"/>
        </w:rPr>
        <w:fldChar w:fldCharType="separate"/>
      </w:r>
      <w:r w:rsidR="0030421D" w:rsidRPr="004273F3">
        <w:rPr>
          <w:rFonts w:cstheme="minorHAnsi"/>
          <w:noProof/>
        </w:rPr>
        <w:t>[61]</w:t>
      </w:r>
      <w:r w:rsidR="0030421D" w:rsidRPr="004273F3">
        <w:rPr>
          <w:rFonts w:cstheme="minorHAnsi"/>
        </w:rPr>
        <w:fldChar w:fldCharType="end"/>
      </w:r>
      <w:r w:rsidR="0030421D" w:rsidRPr="004273F3">
        <w:rPr>
          <w:rFonts w:cstheme="minorHAnsi"/>
        </w:rPr>
        <w:t xml:space="preserve"> for each species/stage representing the number of reads mapped to the reference genome</w:t>
      </w:r>
      <w:r w:rsidR="004273F3">
        <w:rPr>
          <w:rFonts w:cstheme="minorHAnsi"/>
        </w:rPr>
        <w:t>.</w:t>
      </w:r>
      <w:r w:rsidR="0030421D" w:rsidRPr="004273F3">
        <w:rPr>
          <w:rFonts w:cstheme="minorHAnsi"/>
        </w:rPr>
        <w:t xml:space="preserve"> </w:t>
      </w:r>
      <w:r w:rsidR="0030421D" w:rsidRPr="00840E30">
        <w:rPr>
          <w:rFonts w:asciiTheme="majorHAnsi" w:hAnsiTheme="majorHAnsi"/>
          <w:strike/>
        </w:rPr>
        <w:t>using</w:t>
      </w:r>
      <w:commentRangeStart w:id="20"/>
      <w:r w:rsidR="0030421D" w:rsidRPr="00840E30">
        <w:rPr>
          <w:rFonts w:asciiTheme="majorHAnsi" w:hAnsiTheme="majorHAnsi"/>
          <w:strike/>
        </w:rPr>
        <w:t>: (1) no SNP index and the reference annotation; (2) a diploid-specific SNP index and the reference annotation; or (3) a diploid-specific SNP index in conjunction with PolyCat and the reference annotation to individually count A- and D-derived reads</w:t>
      </w:r>
      <w:commentRangeEnd w:id="20"/>
      <w:r>
        <w:rPr>
          <w:rStyle w:val="CommentReference"/>
        </w:rPr>
        <w:commentReference w:id="20"/>
      </w:r>
      <w:r w:rsidR="0030421D" w:rsidRPr="007B4B14">
        <w:rPr>
          <w:rFonts w:asciiTheme="majorHAnsi" w:hAnsiTheme="majorHAnsi"/>
        </w:rPr>
        <w:t xml:space="preserve">. </w:t>
      </w:r>
    </w:p>
    <w:p w14:paraId="3CD6759D" w14:textId="4EBF7A07" w:rsidR="00B7579E" w:rsidRPr="00480A12" w:rsidRDefault="00480A12" w:rsidP="0030421D">
      <w:pPr>
        <w:autoSpaceDE w:val="0"/>
        <w:autoSpaceDN w:val="0"/>
        <w:adjustRightInd w:val="0"/>
        <w:rPr>
          <w:rFonts w:eastAsia="Arial Unicode MS" w:cstheme="minorHAnsi"/>
          <w:color w:val="0E0E0E"/>
        </w:rPr>
      </w:pPr>
      <w:r>
        <w:rPr>
          <w:rFonts w:eastAsia="Arial Unicode MS" w:cstheme="minorHAnsi"/>
          <w:i/>
          <w:color w:val="0E0E0E"/>
        </w:rPr>
        <w:t>HyLiTE</w:t>
      </w:r>
      <w:r w:rsidR="001C175F" w:rsidRPr="00480A12">
        <w:rPr>
          <w:rFonts w:eastAsia="Arial Unicode MS" w:cstheme="minorHAnsi"/>
          <w:color w:val="0E0E0E"/>
        </w:rPr>
        <w:t>.</w:t>
      </w:r>
      <w:r w:rsidR="0030421D" w:rsidRPr="00480A12">
        <w:rPr>
          <w:rFonts w:eastAsia="Arial Unicode MS" w:cstheme="minorHAnsi"/>
          <w:color w:val="0E0E0E"/>
        </w:rPr>
        <w:t xml:space="preserve"> </w:t>
      </w:r>
      <w:r w:rsidR="004273F3" w:rsidRPr="00480A12">
        <w:rPr>
          <w:rFonts w:eastAsia="Arial Unicode MS" w:cstheme="minorHAnsi"/>
          <w:color w:val="0E0E0E"/>
        </w:rPr>
        <w:t>The HyLiTE pipeline</w:t>
      </w:r>
      <w:r w:rsidR="00D26102" w:rsidRPr="00480A12">
        <w:rPr>
          <w:rFonts w:eastAsia="Arial Unicode MS" w:cstheme="minorHAnsi"/>
          <w:color w:val="0E0E0E"/>
        </w:rPr>
        <w:t xml:space="preserv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[49]</w:t>
      </w:r>
      <w:r w:rsidR="00D26102" w:rsidRPr="00480A12">
        <w:rPr>
          <w:rFonts w:eastAsia="Arial Unicode MS" w:cstheme="minorHAnsi"/>
          <w:color w:val="0E0E0E"/>
        </w:rPr>
        <w:fldChar w:fldCharType="end"/>
      </w:r>
      <w:r w:rsidR="004273F3" w:rsidRPr="00480A12">
        <w:rPr>
          <w:rFonts w:eastAsia="Arial Unicode MS" w:cstheme="minorHAnsi"/>
          <w:color w:val="0E0E0E"/>
        </w:rPr>
        <w:t xml:space="preserve"> operates by using data from diploid progenitors in conjunction with the polyploid to automatically identify SNPs diagnostic of parental lineages</w:t>
      </w:r>
      <w:r w:rsidR="00D26102" w:rsidRPr="00480A12">
        <w:rPr>
          <w:rFonts w:eastAsia="Arial Unicode MS" w:cstheme="minorHAnsi"/>
          <w:color w:val="0E0E0E"/>
        </w:rPr>
        <w:t xml:space="preserve"> and partition reads</w:t>
      </w:r>
      <w:r w:rsidR="004273F3" w:rsidRPr="00480A12">
        <w:rPr>
          <w:rFonts w:eastAsia="Arial Unicode MS" w:cstheme="minorHAnsi"/>
          <w:color w:val="0E0E0E"/>
        </w:rPr>
        <w:t>.</w:t>
      </w:r>
      <w:r w:rsidR="004273F3" w:rsidRPr="00480A12">
        <w:rPr>
          <w:rFonts w:eastAsia="Arial Unicode MS" w:cstheme="minorHAnsi"/>
          <w:color w:val="0E0E0E"/>
        </w:rPr>
        <w:t xml:space="preserve"> </w:t>
      </w:r>
      <w:r w:rsidR="001C175F" w:rsidRPr="00480A12">
        <w:rPr>
          <w:rFonts w:eastAsia="Arial Unicode MS" w:cstheme="minorHAnsi"/>
          <w:color w:val="0E0E0E"/>
        </w:rPr>
        <w:t>HyLiTE</w:t>
      </w:r>
      <w:r w:rsidR="00B7579E" w:rsidRPr="00480A12">
        <w:rPr>
          <w:rFonts w:eastAsia="Arial Unicode MS" w:cstheme="minorHAnsi"/>
          <w:color w:val="0E0E0E"/>
        </w:rPr>
        <w:t xml:space="preserve"> </w:t>
      </w:r>
      <w:r w:rsidR="0030421D" w:rsidRPr="00480A12">
        <w:rPr>
          <w:rFonts w:eastAsia="Arial Unicode MS" w:cstheme="minorHAnsi"/>
          <w:color w:val="0E0E0E"/>
        </w:rPr>
        <w:t xml:space="preserve">was </w:t>
      </w:r>
      <w:r w:rsidR="002F613A" w:rsidRPr="00480A12">
        <w:rPr>
          <w:rFonts w:eastAsia="Arial Unicode MS" w:cstheme="minorHAnsi"/>
          <w:color w:val="0E0E0E"/>
        </w:rPr>
        <w:t>applied to</w:t>
      </w:r>
      <w:r w:rsidR="00B7579E" w:rsidRPr="00480A12">
        <w:rPr>
          <w:rFonts w:eastAsia="Arial Unicode MS" w:cstheme="minorHAnsi"/>
          <w:color w:val="0E0E0E"/>
        </w:rPr>
        <w:t xml:space="preserve"> the original diploid and </w:t>
      </w:r>
      <w:r w:rsidR="00B7579E" w:rsidRPr="00480A12">
        <w:rPr>
          <w:rFonts w:eastAsia="Arial Unicode MS" w:cstheme="minorHAnsi"/>
          <w:i/>
          <w:color w:val="0E0E0E"/>
        </w:rPr>
        <w:t xml:space="preserve">in silico </w:t>
      </w:r>
      <w:r w:rsidR="00B7579E" w:rsidRPr="00480A12">
        <w:rPr>
          <w:rFonts w:eastAsia="Arial Unicode MS" w:cstheme="minorHAnsi"/>
          <w:color w:val="0E0E0E"/>
        </w:rPr>
        <w:t>polyploid</w:t>
      </w:r>
      <w:r w:rsidR="002F613A" w:rsidRPr="00480A12">
        <w:rPr>
          <w:rFonts w:eastAsia="Arial Unicode MS" w:cstheme="minorHAnsi"/>
          <w:color w:val="0E0E0E"/>
        </w:rPr>
        <w:t xml:space="preserve"> data</w:t>
      </w:r>
      <w:r w:rsidR="00B7579E" w:rsidRPr="00480A12">
        <w:rPr>
          <w:rFonts w:eastAsia="Arial Unicode MS" w:cstheme="minorHAnsi"/>
          <w:color w:val="0E0E0E"/>
        </w:rPr>
        <w:t xml:space="preserve"> </w:t>
      </w:r>
      <w:r w:rsidR="002F613A" w:rsidRPr="00480A12">
        <w:rPr>
          <w:rFonts w:eastAsia="Arial Unicode MS" w:cstheme="minorHAnsi"/>
          <w:color w:val="0E0E0E"/>
        </w:rPr>
        <w:t xml:space="preserve">using WHAT </w:t>
      </w:r>
      <w:r w:rsidR="002F613A" w:rsidRPr="00480A12">
        <w:rPr>
          <w:rFonts w:eastAsia="Arial Unicode MS" w:cstheme="minorHAnsi"/>
          <w:color w:val="0E0E0E"/>
          <w:highlight w:val="yellow"/>
        </w:rPr>
        <w:t>PARAMETERS</w:t>
      </w:r>
      <w:r w:rsidR="002F613A" w:rsidRPr="00480A12">
        <w:rPr>
          <w:rFonts w:eastAsia="Arial Unicode MS" w:cstheme="minorHAnsi"/>
          <w:color w:val="0E0E0E"/>
        </w:rPr>
        <w:t>?</w:t>
      </w:r>
      <w:r w:rsidR="0030421D" w:rsidRPr="00480A12">
        <w:rPr>
          <w:rFonts w:eastAsia="Arial Unicode MS" w:cstheme="minorHAnsi"/>
          <w:color w:val="0E0E0E"/>
        </w:rPr>
        <w:t>.</w:t>
      </w:r>
      <w:r w:rsidR="00B7579E" w:rsidRPr="00480A12">
        <w:rPr>
          <w:rFonts w:eastAsia="Arial Unicode MS" w:cstheme="minorHAnsi"/>
          <w:color w:val="0E0E0E"/>
        </w:rPr>
        <w:t xml:space="preserve"> Briefly, HyLiTE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uses </w:t>
      </w:r>
      <w:r w:rsidR="0030421D" w:rsidRPr="00480A12">
        <w:rPr>
          <w:rFonts w:eastAsia="Arial Unicode MS" w:cstheme="minorHAnsi"/>
          <w:color w:val="0E0E0E"/>
        </w:rPr>
        <w:t xml:space="preserve">Bowtie2 </w:t>
      </w:r>
      <w:r w:rsidR="0030421D"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30421D" w:rsidRPr="00480A12">
        <w:rPr>
          <w:rFonts w:eastAsia="Arial Unicode MS" w:cstheme="minorHAnsi"/>
          <w:color w:val="0E0E0E"/>
        </w:rPr>
        <w:fldChar w:fldCharType="separate"/>
      </w:r>
      <w:r w:rsidR="0030421D" w:rsidRPr="00480A12">
        <w:rPr>
          <w:rFonts w:eastAsia="Arial Unicode MS" w:cstheme="minorHAnsi"/>
          <w:noProof/>
          <w:color w:val="0E0E0E"/>
        </w:rPr>
        <w:t>[57]</w:t>
      </w:r>
      <w:r w:rsidR="0030421D" w:rsidRPr="00480A12">
        <w:rPr>
          <w:rFonts w:eastAsia="Arial Unicode MS" w:cstheme="minorHAnsi"/>
          <w:color w:val="0E0E0E"/>
        </w:rPr>
        <w:fldChar w:fldCharType="end"/>
      </w:r>
      <w:r w:rsidR="0030421D" w:rsidRPr="00480A12">
        <w:rPr>
          <w:rFonts w:eastAsia="Arial Unicode MS" w:cstheme="minorHAnsi"/>
          <w:color w:val="0E0E0E"/>
        </w:rPr>
        <w:t xml:space="preserve"> to map reads to a reference diploid genome and </w:t>
      </w:r>
      <w:r w:rsidR="00B7579E" w:rsidRPr="00480A12">
        <w:rPr>
          <w:rFonts w:eastAsia="Arial Unicode MS" w:cstheme="minorHAnsi"/>
          <w:color w:val="0E0E0E"/>
        </w:rPr>
        <w:t>subsequently classifies the polyploid</w:t>
      </w:r>
      <w:r w:rsidR="0030421D" w:rsidRPr="00480A12">
        <w:rPr>
          <w:rFonts w:eastAsia="Arial Unicode MS" w:cstheme="minorHAnsi"/>
          <w:color w:val="0E0E0E"/>
        </w:rPr>
        <w:t xml:space="preserve"> reads </w:t>
      </w:r>
      <w:r w:rsidR="00B7579E" w:rsidRPr="00480A12">
        <w:rPr>
          <w:rFonts w:eastAsia="Arial Unicode MS" w:cstheme="minorHAnsi"/>
          <w:color w:val="0E0E0E"/>
        </w:rPr>
        <w:t xml:space="preserve">based on the SNPs present in the diploid samples. These </w:t>
      </w:r>
      <w:r w:rsidR="00D26102" w:rsidRPr="00480A12">
        <w:rPr>
          <w:rFonts w:eastAsia="Arial Unicode MS" w:cstheme="minorHAnsi"/>
          <w:color w:val="0E0E0E"/>
        </w:rPr>
        <w:t xml:space="preserve">classified reads </w:t>
      </w:r>
      <w:r w:rsidR="00B7579E" w:rsidRPr="00480A12">
        <w:rPr>
          <w:rFonts w:eastAsia="Arial Unicode MS" w:cstheme="minorHAnsi"/>
          <w:color w:val="0E0E0E"/>
        </w:rPr>
        <w:t>are</w:t>
      </w:r>
      <w:r w:rsidR="0030421D" w:rsidRPr="00480A12">
        <w:rPr>
          <w:rFonts w:eastAsia="Arial Unicode MS" w:cstheme="minorHAnsi"/>
          <w:color w:val="0E0E0E"/>
        </w:rPr>
        <w:t xml:space="preserve"> </w:t>
      </w:r>
      <w:r w:rsidR="00B7579E" w:rsidRPr="00480A12">
        <w:rPr>
          <w:rFonts w:eastAsia="Arial Unicode MS" w:cstheme="minorHAnsi"/>
          <w:color w:val="0E0E0E"/>
        </w:rPr>
        <w:t xml:space="preserve">automatically </w:t>
      </w:r>
      <w:r w:rsidR="0030421D" w:rsidRPr="00480A12">
        <w:rPr>
          <w:rFonts w:eastAsia="Arial Unicode MS" w:cstheme="minorHAnsi"/>
          <w:color w:val="0E0E0E"/>
        </w:rPr>
        <w:t xml:space="preserve">summarized into homoeolog-specific read count tables. </w:t>
      </w:r>
    </w:p>
    <w:p w14:paraId="70C8B78C" w14:textId="215FFE50" w:rsidR="0030421D" w:rsidRPr="00480A12" w:rsidRDefault="00851012" w:rsidP="0030421D">
      <w:pPr>
        <w:autoSpaceDE w:val="0"/>
        <w:autoSpaceDN w:val="0"/>
        <w:adjustRightInd w:val="0"/>
        <w:rPr>
          <w:rFonts w:eastAsia="Arial Unicode MS" w:cstheme="minorHAnsi"/>
          <w:color w:val="0E0E0E"/>
        </w:rPr>
      </w:pPr>
      <w:r w:rsidRPr="00480A12">
        <w:rPr>
          <w:rFonts w:eastAsia="Arial Unicode MS" w:cstheme="minorHAnsi"/>
          <w:i/>
          <w:color w:val="0E0E0E"/>
        </w:rPr>
        <w:t>RSEM</w:t>
      </w:r>
      <w:r w:rsidR="00D26102" w:rsidRPr="00480A12">
        <w:rPr>
          <w:rFonts w:eastAsia="Arial Unicode MS" w:cstheme="minorHAnsi"/>
          <w:color w:val="0E0E0E"/>
        </w:rPr>
        <w:t xml:space="preserve">. </w:t>
      </w:r>
      <w:r w:rsidR="00D26102" w:rsidRPr="00480A12">
        <w:rPr>
          <w:rFonts w:eastAsia="Arial Unicode MS" w:cstheme="minorHAnsi"/>
          <w:color w:val="0E0E0E"/>
        </w:rPr>
        <w:t xml:space="preserve">RSEM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"ITEM-1",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 "plainTextFormattedCitation" : "[53]", "previouslyFormattedCitation" : "[53]"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[53]</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is a software package developed to accurately identify and assign reads that map to isoforms. For this software, a transcriptome containing all transcripts of interest must be available. While developed to facilitate isoform analyses, RSEM could also be used to assign reads to homoeologs, as exhibited in maize </w:t>
      </w:r>
      <w:r w:rsidR="00D26102" w:rsidRPr="00480A12">
        <w:rPr>
          <w:rFonts w:eastAsia="Arial Unicode MS" w:cstheme="minorHAnsi"/>
          <w:color w:val="0E0E0E"/>
        </w:rPr>
        <w:fldChar w:fldCharType="begin" w:fldLock="1"/>
      </w:r>
      <w:r w:rsidR="00D26102" w:rsidRPr="00480A12">
        <w:rPr>
          <w:rFonts w:eastAsia="Arial Unicode MS" w:cstheme="minorHAnsi"/>
          <w:color w:val="0E0E0E"/>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D26102" w:rsidRPr="00480A12">
        <w:rPr>
          <w:rFonts w:eastAsia="Arial Unicode MS" w:cstheme="minorHAnsi"/>
          <w:color w:val="0E0E0E"/>
        </w:rPr>
        <w:fldChar w:fldCharType="separate"/>
      </w:r>
      <w:r w:rsidR="00D26102" w:rsidRPr="00480A12">
        <w:rPr>
          <w:rFonts w:eastAsia="Arial Unicode MS" w:cstheme="minorHAnsi"/>
          <w:noProof/>
          <w:color w:val="0E0E0E"/>
        </w:rPr>
        <w:t>[35]</w:t>
      </w:r>
      <w:r w:rsidR="00D26102" w:rsidRPr="00480A12">
        <w:rPr>
          <w:rFonts w:eastAsia="Arial Unicode MS" w:cstheme="minorHAnsi"/>
          <w:color w:val="0E0E0E"/>
        </w:rPr>
        <w:fldChar w:fldCharType="end"/>
      </w:r>
      <w:r w:rsidR="00D26102" w:rsidRPr="00480A12">
        <w:rPr>
          <w:rFonts w:eastAsia="Arial Unicode MS" w:cstheme="minorHAnsi"/>
          <w:color w:val="0E0E0E"/>
        </w:rPr>
        <w:t xml:space="preserve">. As with HyLiTE, RSEM </w:t>
      </w:r>
      <w:r w:rsidR="00DD2E45" w:rsidRPr="00480A12">
        <w:rPr>
          <w:rFonts w:eastAsia="Arial Unicode MS" w:cstheme="minorHAnsi"/>
          <w:color w:val="0E0E0E"/>
        </w:rPr>
        <w:t>uses Bowtie for read alignment</w:t>
      </w:r>
      <w:r w:rsidR="009D4940">
        <w:rPr>
          <w:rFonts w:eastAsia="Arial Unicode MS" w:cstheme="minorHAnsi"/>
          <w:color w:val="0E0E0E"/>
        </w:rPr>
        <w:t xml:space="preserve">, although it requires a </w:t>
      </w:r>
      <w:r w:rsidR="00DD2E45" w:rsidRPr="00480A12">
        <w:rPr>
          <w:rFonts w:eastAsia="Arial Unicode MS" w:cstheme="minorHAnsi"/>
          <w:color w:val="0E0E0E"/>
        </w:rPr>
        <w:t xml:space="preserve">reference transcriptome, </w:t>
      </w:r>
      <w:r w:rsidR="009D4940">
        <w:rPr>
          <w:rFonts w:eastAsia="Arial Unicode MS" w:cstheme="minorHAnsi"/>
          <w:color w:val="0E0E0E"/>
        </w:rPr>
        <w:t xml:space="preserve">which we </w:t>
      </w:r>
      <w:r w:rsidR="00DD2E45" w:rsidRPr="00480A12">
        <w:rPr>
          <w:rFonts w:eastAsia="Arial Unicode MS" w:cstheme="minorHAnsi"/>
          <w:color w:val="0E0E0E"/>
        </w:rPr>
        <w:t xml:space="preserve">constructed </w:t>
      </w:r>
      <w:r w:rsidR="00DD2E45" w:rsidRPr="00480A12">
        <w:rPr>
          <w:rFonts w:eastAsia="Arial Unicode MS" w:cstheme="minorHAnsi"/>
          <w:color w:val="0E0E0E"/>
        </w:rPr>
        <w:t xml:space="preserve">here using </w:t>
      </w:r>
      <w:r w:rsidR="00DD2E45" w:rsidRPr="00480A12">
        <w:rPr>
          <w:rFonts w:eastAsia="Arial Unicode MS" w:cstheme="minorHAnsi"/>
          <w:color w:val="0E0E0E"/>
        </w:rPr>
        <w:t xml:space="preserve">the reference diploid </w:t>
      </w:r>
      <w:r w:rsidR="00DD2E45" w:rsidRPr="00480A12">
        <w:rPr>
          <w:rFonts w:cstheme="minorHAnsi"/>
          <w:i/>
        </w:rPr>
        <w:t>G. raimondii</w:t>
      </w:r>
      <w:r w:rsidR="00DD2E45" w:rsidRPr="00480A12">
        <w:rPr>
          <w:rFonts w:cstheme="minorHAnsi"/>
          <w:vertAlign w:val="subscript"/>
        </w:rPr>
        <w:t xml:space="preserve"> </w:t>
      </w:r>
      <w:r w:rsidR="00DD2E45" w:rsidRPr="00480A12">
        <w:rPr>
          <w:rFonts w:eastAsia="Arial Unicode MS" w:cstheme="minorHAnsi"/>
          <w:color w:val="0E0E0E"/>
        </w:rPr>
        <w:t xml:space="preserve">genome and the </w:t>
      </w:r>
      <w:r w:rsidR="00DD2E45" w:rsidRPr="00480A12">
        <w:rPr>
          <w:rFonts w:eastAsia="Arial Unicode MS" w:cstheme="minorHAnsi"/>
          <w:color w:val="0E0E0E"/>
        </w:rPr>
        <w:t xml:space="preserve">same </w:t>
      </w:r>
      <w:r w:rsidR="00DD2E45" w:rsidRPr="00480A12">
        <w:rPr>
          <w:rFonts w:eastAsia="Arial Unicode MS" w:cstheme="minorHAnsi"/>
          <w:color w:val="0E0E0E"/>
        </w:rPr>
        <w:t xml:space="preserve">SNP index </w:t>
      </w:r>
      <w:r w:rsidR="00DD2E45" w:rsidRPr="00480A12">
        <w:rPr>
          <w:rFonts w:eastAsia="Arial Unicode MS" w:cstheme="minorHAnsi"/>
          <w:color w:val="0E0E0E"/>
        </w:rPr>
        <w:fldChar w:fldCharType="begin" w:fldLock="1"/>
      </w:r>
      <w:r w:rsidR="00B730B2">
        <w:rPr>
          <w:rFonts w:eastAsia="Arial Unicode MS" w:cstheme="minorHAnsi"/>
          <w:color w:val="0E0E0E"/>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[52]</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used above to derive homoeologous transcripts. RSEM was run using the Bowtie2 </w:t>
      </w:r>
      <w:r w:rsidR="00DD2E45" w:rsidRPr="00480A12">
        <w:rPr>
          <w:rFonts w:eastAsia="Arial Unicode MS" w:cstheme="minorHAnsi"/>
          <w:color w:val="0E0E0E"/>
        </w:rPr>
        <w:fldChar w:fldCharType="begin" w:fldLock="1"/>
      </w:r>
      <w:r w:rsidR="00DD2E45" w:rsidRPr="00480A12">
        <w:rPr>
          <w:rFonts w:eastAsia="Arial Unicode MS" w:cstheme="minorHAnsi"/>
          <w:color w:val="0E0E0E"/>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"mendeley" : { "formattedCitation" : "[57]", "plainTextFormattedCitation" : "[57]", "previouslyFormattedCitation" : "[57]" }, "properties" : { "noteIndex" : 0 }, "schema" : "https://github.com/citation-style-language/schema/raw/master/csl-citation.json" }</w:instrText>
      </w:r>
      <w:r w:rsidR="00DD2E45" w:rsidRPr="00480A12">
        <w:rPr>
          <w:rFonts w:eastAsia="Arial Unicode MS" w:cstheme="minorHAnsi"/>
          <w:color w:val="0E0E0E"/>
        </w:rPr>
        <w:fldChar w:fldCharType="separate"/>
      </w:r>
      <w:r w:rsidR="00DD2E45" w:rsidRPr="00480A12">
        <w:rPr>
          <w:rFonts w:eastAsia="Arial Unicode MS" w:cstheme="minorHAnsi"/>
          <w:noProof/>
          <w:color w:val="0E0E0E"/>
        </w:rPr>
        <w:t>[57]</w:t>
      </w:r>
      <w:r w:rsidR="00DD2E45" w:rsidRPr="00480A12">
        <w:rPr>
          <w:rFonts w:eastAsia="Arial Unicode MS" w:cstheme="minorHAnsi"/>
          <w:color w:val="0E0E0E"/>
        </w:rPr>
        <w:fldChar w:fldCharType="end"/>
      </w:r>
      <w:r w:rsidR="00DD2E45" w:rsidRPr="00480A12">
        <w:rPr>
          <w:rFonts w:eastAsia="Arial Unicode MS" w:cstheme="minorHAnsi"/>
          <w:color w:val="0E0E0E"/>
        </w:rPr>
        <w:t xml:space="preserve"> option (default: Bowtie) and ANY OTHER </w:t>
      </w:r>
      <w:r w:rsidR="00DD2E45" w:rsidRPr="00E525D1">
        <w:rPr>
          <w:rFonts w:eastAsia="Arial Unicode MS" w:cstheme="minorHAnsi"/>
          <w:color w:val="0E0E0E"/>
          <w:highlight w:val="yellow"/>
        </w:rPr>
        <w:t>PARAMETERS</w:t>
      </w:r>
      <w:r w:rsidR="00DD2E45" w:rsidRPr="00480A12">
        <w:rPr>
          <w:rFonts w:eastAsia="Arial Unicode MS" w:cstheme="minorHAnsi"/>
          <w:color w:val="0E0E0E"/>
        </w:rPr>
        <w:t xml:space="preserve"> OR JUST DEFAULT? </w:t>
      </w:r>
    </w:p>
    <w:p w14:paraId="539D6B6C" w14:textId="1D7B60A5" w:rsidR="00DD2E45"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Salmon.</w:t>
      </w:r>
      <w:r w:rsidRPr="00B730B2">
        <w:rPr>
          <w:rFonts w:eastAsia="Arial Unicode MS" w:cstheme="minorHAnsi"/>
          <w:color w:val="0E0E0E"/>
        </w:rPr>
        <w:t xml:space="preserve"> </w:t>
      </w:r>
      <w:r w:rsidR="00B730B2">
        <w:rPr>
          <w:rFonts w:eastAsia="Arial Unicode MS" w:cstheme="minorHAnsi"/>
          <w:color w:val="0E0E0E"/>
        </w:rPr>
        <w:t xml:space="preserve">Salmon </w:t>
      </w:r>
      <w:r w:rsidR="00B730B2">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B730B2">
        <w:rPr>
          <w:rFonts w:eastAsia="Arial Unicode MS" w:cstheme="minorHAnsi"/>
          <w:color w:val="0E0E0E"/>
        </w:rPr>
        <w:fldChar w:fldCharType="separate"/>
      </w:r>
      <w:r w:rsidR="00B730B2" w:rsidRPr="00B730B2">
        <w:rPr>
          <w:rFonts w:eastAsia="Arial Unicode MS" w:cstheme="minorHAnsi"/>
          <w:noProof/>
          <w:color w:val="0E0E0E"/>
        </w:rPr>
        <w:t>[54]</w:t>
      </w:r>
      <w:r w:rsidR="00B730B2">
        <w:rPr>
          <w:rFonts w:eastAsia="Arial Unicode MS" w:cstheme="minorHAnsi"/>
          <w:color w:val="0E0E0E"/>
        </w:rPr>
        <w:fldChar w:fldCharType="end"/>
      </w:r>
      <w:r w:rsidR="00B730B2">
        <w:rPr>
          <w:rFonts w:eastAsia="Arial Unicode MS" w:cstheme="minorHAnsi"/>
          <w:color w:val="0E0E0E"/>
        </w:rPr>
        <w:t xml:space="preserve"> employs a light-weight, quasi-mapping strategy</w:t>
      </w:r>
      <w:r w:rsidR="00684A0F">
        <w:rPr>
          <w:rFonts w:eastAsia="Arial Unicode MS" w:cstheme="minorHAnsi"/>
          <w:color w:val="0E0E0E"/>
        </w:rPr>
        <w:t xml:space="preserve"> </w:t>
      </w:r>
      <w:r w:rsidR="00684A0F">
        <w:rPr>
          <w:rFonts w:eastAsia="Arial Unicode MS" w:cstheme="minorHAnsi"/>
          <w:color w:val="0E0E0E"/>
        </w:rPr>
        <w:fldChar w:fldCharType="begin" w:fldLock="1"/>
      </w:r>
      <w:r w:rsidR="00684A0F">
        <w:rPr>
          <w:rFonts w:eastAsia="Arial Unicode MS" w:cstheme="minorHAnsi"/>
          <w:color w:val="0E0E0E"/>
        </w:rPr>
        <w:instrText>ADDIN CSL_CITATION { "citationItems" : [ { "id" : "ITEM-1", "itemData" : { "DOI" : "10.1093/bioinformatics/btw277", "ISSN" : "1367-4811", "PMID" : "27307617", "abstract" : "MOTIVATION The alignment of sequencing reads to a transcriptome is a common and important step in many RNA-seq analysis tasks. When aligning RNA-seq reads directly to a transcriptome (as is common in the de novo setting or when a trusted reference annotation is available), care must be taken to report the potentially large number of multi-mapping locations per read. This can pose a substantial computational burden for existing aligners, and can considerably slow downstream analysis. RESULTS We introduce a novel concept, quasi-mapping, and an efficient algorithm implementing this approach for mapping sequencing reads to a transcriptome. By attempting only to report the potential loci of origin of a sequencing read, and not the base-to-base alignment by which it derives from the reference, RapMap-our tool implementing quasi-mapping-is capable of mapping sequencing reads to a target transcriptome substantially faster than existing alignment tools. The algorithm we use to implement quasi-mapping uses several efficient data structures and takes advantage of the special structure of shared sequence prevalent in transcriptomes to rapidly provide highly-accurate mapping information. We demonstrate how quasi-mapping can be successfully applied to the problems of transcript-level quantification from RNA-seq reads and the clustering of contigs from de novo assembled transcriptomes into biologically meaningful groups. AVAILABILITY AND IMPLEMENTATION RapMap is implemented in C\u2009++11 and is available as open-source software, under GPL v3, at https://github.com/COMBINE-lab/RapMap CONTACT rob.patro@cs.stonybrook.edu SUPPLEMENTARY INFORMATION Supplementary data are available at Bioinformatics online.", "author" : [ { "dropping-particle" : "", "family" : "Srivastava", "given" : "Avi", "non-dropping-particle" : "", "parse-names" : false, "suffix" : "" }, { "dropping-particle" : "", "family" : "Sarkar", "given" : "Hirak", "non-dropping-particle" : "", "parse-names" : false, "suffix" : "" }, { "dropping-particle" : "", "family" : "Gupta", "given" : "Nitish", "non-dropping-particle" : "", "parse-names" : false, "suffix" : "" }, { "dropping-particle" : "", "family" : "Patro", "given" : "Rob", "non-dropping-particle" : "", "parse-names" : false, "suffix" : "" } ], "container-title" : "Bioinformatics (Oxford, England)", "id" : "ITEM-1", "issue" : "12", "issued" : { "date-parts" : [ [ "2016" ] ] }, "page" : "i192-i200", "publisher" : "Oxford University Press", "title" : "RapMap: a rapid, sensitive and accurate tool for mapping RNA-seq reads to transcriptomes.", "type" : "article-journal", "volume" : "32" }, "uris" : [ "http://www.mendeley.com/documents/?uuid=980b4d87-3a04-3e13-9917-667f0712155c" ] } ], "mendeley" : { "formattedCitation" : "[62]", "plainTextFormattedCitation" : "[62]", "previouslyFormattedCitation" : "[62]" }, "properties" : { "noteIndex" : 0 }, "schema" : "https://github.com/citation-style-language/schema/raw/master/csl-citation.json" }</w:instrText>
      </w:r>
      <w:r w:rsidR="00684A0F">
        <w:rPr>
          <w:rFonts w:eastAsia="Arial Unicode MS" w:cstheme="minorHAnsi"/>
          <w:color w:val="0E0E0E"/>
        </w:rPr>
        <w:fldChar w:fldCharType="separate"/>
      </w:r>
      <w:r w:rsidR="00684A0F" w:rsidRPr="00684A0F">
        <w:rPr>
          <w:rFonts w:eastAsia="Arial Unicode MS" w:cstheme="minorHAnsi"/>
          <w:noProof/>
          <w:color w:val="0E0E0E"/>
        </w:rPr>
        <w:t>[62]</w:t>
      </w:r>
      <w:r w:rsidR="00684A0F">
        <w:rPr>
          <w:rFonts w:eastAsia="Arial Unicode MS" w:cstheme="minorHAnsi"/>
          <w:color w:val="0E0E0E"/>
        </w:rPr>
        <w:fldChar w:fldCharType="end"/>
      </w:r>
      <w:r w:rsidR="00684A0F">
        <w:rPr>
          <w:rFonts w:eastAsia="Arial Unicode MS" w:cstheme="minorHAnsi"/>
          <w:color w:val="0E0E0E"/>
        </w:rPr>
        <w:t xml:space="preserve"> and a two phase estimation of expression </w:t>
      </w:r>
      <w:r w:rsidR="009D4940">
        <w:rPr>
          <w:rFonts w:eastAsia="Arial Unicode MS" w:cstheme="minorHAnsi"/>
          <w:color w:val="0E0E0E"/>
        </w:rPr>
        <w:t>with</w:t>
      </w:r>
      <w:r w:rsidR="00684A0F">
        <w:rPr>
          <w:rFonts w:eastAsia="Arial Unicode MS" w:cstheme="minorHAnsi"/>
          <w:color w:val="0E0E0E"/>
        </w:rPr>
        <w:t xml:space="preserve"> </w:t>
      </w:r>
      <w:r w:rsidR="0067659C">
        <w:rPr>
          <w:rFonts w:eastAsia="Arial Unicode MS" w:cstheme="minorHAnsi"/>
          <w:color w:val="0E0E0E"/>
        </w:rPr>
        <w:t>two</w:t>
      </w:r>
      <w:r w:rsidR="00684A0F">
        <w:rPr>
          <w:rFonts w:eastAsia="Arial Unicode MS" w:cstheme="minorHAnsi"/>
          <w:color w:val="0E0E0E"/>
        </w:rPr>
        <w:t xml:space="preserve"> form</w:t>
      </w:r>
      <w:r w:rsidR="0067659C">
        <w:rPr>
          <w:rFonts w:eastAsia="Arial Unicode MS" w:cstheme="minorHAnsi"/>
          <w:color w:val="0E0E0E"/>
        </w:rPr>
        <w:t>s</w:t>
      </w:r>
      <w:r w:rsidR="00684A0F">
        <w:rPr>
          <w:rFonts w:eastAsia="Arial Unicode MS" w:cstheme="minorHAnsi"/>
          <w:color w:val="0E0E0E"/>
        </w:rPr>
        <w:t xml:space="preserve"> </w:t>
      </w:r>
      <w:r w:rsidR="0067659C">
        <w:rPr>
          <w:rFonts w:eastAsia="Arial Unicode MS" w:cstheme="minorHAnsi"/>
          <w:color w:val="0E0E0E"/>
        </w:rPr>
        <w:t xml:space="preserve">of </w:t>
      </w:r>
      <w:r w:rsidR="00684A0F">
        <w:rPr>
          <w:rFonts w:eastAsia="Arial Unicode MS" w:cstheme="minorHAnsi"/>
          <w:color w:val="0E0E0E"/>
        </w:rPr>
        <w:t xml:space="preserve">Bayesian inference </w:t>
      </w:r>
      <w:r w:rsidR="00684A0F">
        <w:rPr>
          <w:rFonts w:eastAsia="Arial Unicode MS" w:cstheme="minorHAnsi"/>
          <w:color w:val="0E0E0E"/>
        </w:rPr>
        <w:fldChar w:fldCharType="begin" w:fldLock="1"/>
      </w:r>
      <w:r w:rsidR="00395184">
        <w:rPr>
          <w:rFonts w:eastAsia="Arial Unicode MS" w:cstheme="minorHAnsi"/>
          <w:color w:val="0E0E0E"/>
        </w:rPr>
        <w:instrText>ADDIN CSL_CITATION { "citationItems" : [ { "id" : "ITEM-1", "itemData" : { "DOI" : "10.1145/2487575.2487697", "ISBN" : "9781450321747", "author" : [ { "dropping-particle" : "", "family" : "Foulds", "given" : "James", "non-dropping-particle" : "", "parse-names" : false, "suffix" : "" }, { "dropping-particle" : "", "family" : "Boyles", "given" : "Levi", "non-dropping-particle" : "", "parse-names" : false, "suffix" : "" }, { "dropping-particle" : "", "family" : "DuBois", "given" : "Christopher", "non-dropping-particle" : "", "parse-names" : false, "suffix" : "" }, { "dropping-particle" : "", "family" : "Smyth", "given" : "Padhraic", "non-dropping-particle" : "", "parse-names" : false, "suffix" : "" }, { "dropping-particle" : "", "family" : "Welling", "given" : "Max", "non-dropping-particle" : "", "parse-names" : false, "suffix" : "" } ], "container-title" : "Proceedings of the 19th ACM SIGKDD international conference on Knowledge discovery and data mining - KDD '13", "id" : "ITEM-1", "issued" : { "date-parts" : [ [ "2013" ] ] }, "page" : "446", "publisher" : "ACM Press", "publisher-place" : "New York, New York, USA", "title" : "Stochastic collapsed variational Bayesian inference for latent Dirichlet allocation", "type" : "paper-conference" }, "uris" : [ "http://www.mendeley.com/documents/?uuid=eb059dd7-e7e5-310a-a319-5b84bcbe8a63" ] }, { "id" : "ITEM-2", "itemData" : { "DOI" : "10.1038/nbt1406", "ISSN" : "1087-0156", "abstract" : "The expectation maximization algorithm arises in many computational biology applications that involve probabilistic models. What is it good for, and how does it work?", "author" : [ { "dropping-particle" : "", "family" : "Do", "given" : "Chuong B", "non-dropping-particle" : "", "parse-names" : false, "suffix" : "" }, { "dropping-particle" : "", "family" : "Batzoglou", "given" : "Serafim", "non-dropping-particle" : "", "parse-names" : false, "suffix" : "" } ], "container-title" : "Nature Biotechnology", "id" : "ITEM-2", "issue" : "8", "issued" : { "date-parts" : [ [ "2008", "8", "1" ] ] }, "page" : "897-899", "publisher" : "Nature Publishing Group", "title" : "What is the expectation maximization algorithm?", "type" : "article-journal", "volume" : "26" }, "uris" : [ "http://www.mendeley.com/documents/?uuid=b8822ac0-ae65-395f-bfbb-9ff48d2691a4" ] } ], "mendeley" : { "formattedCitation" : "[63,64]", "plainTextFormattedCitation" : "[63,64]", "previouslyFormattedCitation" : "[63,64]" }, "properties" : { "noteIndex" : 0 }, "schema" : "https://github.com/citation-style-language/schema/raw/master/csl-citation.json" }</w:instrText>
      </w:r>
      <w:r w:rsidR="00684A0F">
        <w:rPr>
          <w:rFonts w:eastAsia="Arial Unicode MS" w:cstheme="minorHAnsi"/>
          <w:color w:val="0E0E0E"/>
        </w:rPr>
        <w:fldChar w:fldCharType="separate"/>
      </w:r>
      <w:r w:rsidR="0067659C" w:rsidRPr="0067659C">
        <w:rPr>
          <w:rFonts w:eastAsia="Arial Unicode MS" w:cstheme="minorHAnsi"/>
          <w:noProof/>
          <w:color w:val="0E0E0E"/>
        </w:rPr>
        <w:t>[63,64]</w:t>
      </w:r>
      <w:r w:rsidR="00684A0F">
        <w:rPr>
          <w:rFonts w:eastAsia="Arial Unicode MS" w:cstheme="minorHAnsi"/>
          <w:color w:val="0E0E0E"/>
        </w:rPr>
        <w:fldChar w:fldCharType="end"/>
      </w:r>
      <w:r w:rsidR="00684A0F">
        <w:rPr>
          <w:rFonts w:eastAsia="Arial Unicode MS" w:cstheme="minorHAnsi"/>
          <w:color w:val="0E0E0E"/>
        </w:rPr>
        <w:t xml:space="preserve"> to first estimate and subsequently </w:t>
      </w:r>
      <w:r w:rsidR="0067659C">
        <w:rPr>
          <w:rFonts w:eastAsia="Arial Unicode MS" w:cstheme="minorHAnsi"/>
          <w:color w:val="0E0E0E"/>
        </w:rPr>
        <w:t xml:space="preserve">refine gene </w:t>
      </w:r>
      <w:r w:rsidR="009D4940">
        <w:rPr>
          <w:rFonts w:eastAsia="Arial Unicode MS" w:cstheme="minorHAnsi"/>
          <w:color w:val="0E0E0E"/>
        </w:rPr>
        <w:t>counts</w:t>
      </w:r>
      <w:r w:rsidR="00684A0F">
        <w:rPr>
          <w:rFonts w:eastAsia="Arial Unicode MS" w:cstheme="minorHAnsi"/>
          <w:color w:val="0E0E0E"/>
        </w:rPr>
        <w:t xml:space="preserve">. </w:t>
      </w:r>
      <w:r w:rsidR="00E525D1">
        <w:rPr>
          <w:rFonts w:eastAsia="Arial Unicode MS" w:cstheme="minorHAnsi"/>
          <w:color w:val="0E0E0E"/>
        </w:rPr>
        <w:t xml:space="preserve">A detailed description of the algorithm can be found here </w:t>
      </w:r>
      <w:r w:rsidR="00E525D1">
        <w:rPr>
          <w:rFonts w:eastAsia="Arial Unicode MS" w:cstheme="minorHAnsi"/>
          <w:color w:val="0E0E0E"/>
        </w:rPr>
        <w:fldChar w:fldCharType="begin" w:fldLock="1"/>
      </w:r>
      <w:r w:rsidR="00E92F7A">
        <w:rPr>
          <w:rFonts w:eastAsia="Arial Unicode MS" w:cstheme="minorHAnsi"/>
          <w:color w:val="0E0E0E"/>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E525D1">
        <w:rPr>
          <w:rFonts w:eastAsia="Arial Unicode MS" w:cstheme="minorHAnsi"/>
          <w:color w:val="0E0E0E"/>
        </w:rPr>
        <w:fldChar w:fldCharType="separate"/>
      </w:r>
      <w:r w:rsidR="00E525D1" w:rsidRPr="00E525D1">
        <w:rPr>
          <w:rFonts w:eastAsia="Arial Unicode MS" w:cstheme="minorHAnsi"/>
          <w:noProof/>
          <w:color w:val="0E0E0E"/>
        </w:rPr>
        <w:t>[54]</w:t>
      </w:r>
      <w:r w:rsidR="00E525D1">
        <w:rPr>
          <w:rFonts w:eastAsia="Arial Unicode MS" w:cstheme="minorHAnsi"/>
          <w:color w:val="0E0E0E"/>
        </w:rPr>
        <w:fldChar w:fldCharType="end"/>
      </w:r>
      <w:r w:rsidR="00E525D1">
        <w:rPr>
          <w:rFonts w:eastAsia="Arial Unicode MS" w:cstheme="minorHAnsi"/>
          <w:color w:val="0E0E0E"/>
        </w:rPr>
        <w:t xml:space="preserve">. </w:t>
      </w:r>
      <w:r w:rsidR="009D4940">
        <w:rPr>
          <w:rFonts w:eastAsia="Arial Unicode MS" w:cstheme="minorHAnsi"/>
          <w:color w:val="0E0E0E"/>
        </w:rPr>
        <w:t>Salmon was run under default parameters with the same reference transcriptome described above and the option “keepDuplicates” for indexing the transcriptome.</w:t>
      </w:r>
    </w:p>
    <w:p w14:paraId="5E7BA8D7" w14:textId="52C407DB" w:rsidR="00DD2E45" w:rsidRPr="00B730B2" w:rsidRDefault="00DD2E45" w:rsidP="0030421D">
      <w:pPr>
        <w:autoSpaceDE w:val="0"/>
        <w:autoSpaceDN w:val="0"/>
        <w:adjustRightInd w:val="0"/>
        <w:rPr>
          <w:rFonts w:eastAsia="Arial Unicode MS" w:cstheme="minorHAnsi"/>
          <w:color w:val="0E0E0E"/>
        </w:rPr>
      </w:pPr>
      <w:r w:rsidRPr="00B730B2">
        <w:rPr>
          <w:rFonts w:eastAsia="Arial Unicode MS" w:cstheme="minorHAnsi"/>
          <w:i/>
          <w:color w:val="0E0E0E"/>
        </w:rPr>
        <w:t>Kallisto</w:t>
      </w:r>
      <w:r w:rsidRPr="00B730B2">
        <w:rPr>
          <w:rFonts w:eastAsia="Arial Unicode MS" w:cstheme="minorHAnsi"/>
          <w:color w:val="0E0E0E"/>
        </w:rPr>
        <w:t>.</w:t>
      </w:r>
      <w:r w:rsidR="00E0505E">
        <w:rPr>
          <w:rFonts w:eastAsia="Arial Unicode MS" w:cstheme="minorHAnsi"/>
          <w:color w:val="0E0E0E"/>
        </w:rPr>
        <w:t xml:space="preserve"> </w:t>
      </w:r>
      <w:r w:rsidR="00E92F7A">
        <w:rPr>
          <w:rFonts w:eastAsia="Arial Unicode MS" w:cstheme="minorHAnsi"/>
          <w:color w:val="0E0E0E"/>
        </w:rPr>
        <w:t xml:space="preserve">Kallisto </w:t>
      </w:r>
      <w:r w:rsidR="00E92F7A">
        <w:rPr>
          <w:rFonts w:eastAsia="Arial Unicode MS" w:cstheme="minorHAnsi"/>
          <w:color w:val="0E0E0E"/>
        </w:rPr>
        <w:fldChar w:fldCharType="begin" w:fldLock="1"/>
      </w:r>
      <w:r w:rsidR="00E92F7A">
        <w:rPr>
          <w:rFonts w:eastAsia="Arial Unicode MS" w:cstheme="minorHAnsi"/>
          <w:color w:val="0E0E0E"/>
        </w:rPr>
        <w:instrText>ADDIN CSL_CITATION { "citationItems" : [ { "id" : "ITEM-1", "itemData" : { "DOI" : "10.1038/nbt.3519", "ISSN" : "1087-0156", "abstract" : "A pseudoalignment-based method enables faster quantification and measurement of uncertainty in RNA-seq experiments.", "author" : [ { "dropping-particle" : "", "family" : "Bray", "given" : "Nicolas L", "non-dropping-particle" : "", "parse-names" : false, "suffix" : "" }, { "dropping-particle" : "", "family" : "Pimentel", "given" : "Harold", "non-dropping-particle" : "", "parse-names" : false, "suffix" : "" }, { "dropping-particle" : "", "family" : "Melsted", "given" : "P\u00e1ll", "non-dropping-particle" : "", "parse-names" : false, "suffix" : "" }, { "dropping-particle" : "", "family" : "Pachter", "given" : "Lior", "non-dropping-particle" : "", "parse-names" : false, "suffix" : "" } ], "container-title" : "Nature Biotechnology", "id" : "ITEM-1", "issue" : "5", "issued" : { "date-parts" : [ [ "2016", "5", "4" ] ] }, "page" : "525-527", "publisher" : "Nature Publishing Group", "title" : "Near-optimal probabilistic RNA-seq quantification", "type" : "article-journal", "volume" : "34" }, "uris" : [ "http://www.mendeley.com/documents/?uuid=402e54be-285a-3908-8d92-ea13dc2c7dc9" ] } ], "mendeley" : { "formattedCitation" : "[58]", "plainTextFormattedCitation" : "[58]" }, "properties" : { "noteIndex" : 0 }, "schema" : "https://github.com/citation-style-language/schema/raw/master/csl-citation.json" }</w:instrText>
      </w:r>
      <w:r w:rsidR="00E92F7A">
        <w:rPr>
          <w:rFonts w:eastAsia="Arial Unicode MS" w:cstheme="minorHAnsi"/>
          <w:color w:val="0E0E0E"/>
        </w:rPr>
        <w:fldChar w:fldCharType="separate"/>
      </w:r>
      <w:r w:rsidR="00E92F7A" w:rsidRPr="00E92F7A">
        <w:rPr>
          <w:rFonts w:eastAsia="Arial Unicode MS" w:cstheme="minorHAnsi"/>
          <w:noProof/>
          <w:color w:val="0E0E0E"/>
        </w:rPr>
        <w:t>[58]</w:t>
      </w:r>
      <w:r w:rsidR="00E92F7A">
        <w:rPr>
          <w:rFonts w:eastAsia="Arial Unicode MS" w:cstheme="minorHAnsi"/>
          <w:color w:val="0E0E0E"/>
        </w:rPr>
        <w:fldChar w:fldCharType="end"/>
      </w:r>
      <w:r w:rsidR="00E92F7A">
        <w:rPr>
          <w:rFonts w:eastAsia="Arial Unicode MS" w:cstheme="minorHAnsi"/>
          <w:color w:val="0E0E0E"/>
        </w:rPr>
        <w:t xml:space="preserve"> belongs to the class of read aligners known as “pseudoaligners”, which </w:t>
      </w:r>
      <w:r w:rsidR="005E1A2E">
        <w:rPr>
          <w:rFonts w:eastAsia="Arial Unicode MS" w:cstheme="minorHAnsi"/>
          <w:color w:val="0E0E0E"/>
        </w:rPr>
        <w:t xml:space="preserve">leverage kmer information to detect the transcripts that could have generated a given read without aligning the read to the transcript specifically. Specifically, Kallisto employs fast hashing of read kmers to </w:t>
      </w:r>
      <w:r w:rsidR="00FF2DC5">
        <w:rPr>
          <w:rFonts w:eastAsia="Arial Unicode MS" w:cstheme="minorHAnsi"/>
          <w:color w:val="0E0E0E"/>
        </w:rPr>
        <w:t>a provided</w:t>
      </w:r>
      <w:r w:rsidR="005E1A2E">
        <w:rPr>
          <w:rFonts w:eastAsia="Arial Unicode MS" w:cstheme="minorHAnsi"/>
          <w:color w:val="0E0E0E"/>
        </w:rPr>
        <w:t xml:space="preserve"> transcriptome de Bruijn graph </w:t>
      </w:r>
      <w:r w:rsidR="00FF2DC5">
        <w:rPr>
          <w:rFonts w:eastAsia="Arial Unicode MS" w:cstheme="minorHAnsi"/>
          <w:color w:val="0E0E0E"/>
        </w:rPr>
        <w:t>and</w:t>
      </w:r>
      <w:r w:rsidR="005E1A2E">
        <w:rPr>
          <w:rFonts w:eastAsia="Arial Unicode MS" w:cstheme="minorHAnsi"/>
          <w:color w:val="0E0E0E"/>
        </w:rPr>
        <w:t xml:space="preserve"> </w:t>
      </w:r>
      <w:r w:rsidR="00FF2DC5">
        <w:rPr>
          <w:rFonts w:eastAsia="Arial Unicode MS" w:cstheme="minorHAnsi"/>
          <w:color w:val="0E0E0E"/>
        </w:rPr>
        <w:t>quickly assign reads to transcripts based on kmer-based metrics. Here, Kallisto was run with default parameters using the same reference transcriptome provided to RSEM and Salmon (above).</w:t>
      </w:r>
    </w:p>
    <w:p w14:paraId="44F7D12E" w14:textId="1896B91B" w:rsidR="0030421D" w:rsidRPr="00913E21" w:rsidRDefault="00552B26" w:rsidP="0030421D">
      <w:pPr>
        <w:rPr>
          <w:rFonts w:cstheme="minorHAnsi"/>
          <w:i/>
          <w:color w:val="000000" w:themeColor="text1"/>
        </w:rPr>
      </w:pPr>
      <w:r w:rsidRPr="00913E21">
        <w:rPr>
          <w:rFonts w:cstheme="minorHAnsi"/>
          <w:i/>
          <w:color w:val="000000" w:themeColor="text1"/>
        </w:rPr>
        <w:t>A</w:t>
      </w:r>
      <w:r w:rsidR="0030421D" w:rsidRPr="00913E21">
        <w:rPr>
          <w:rFonts w:cstheme="minorHAnsi"/>
          <w:i/>
          <w:color w:val="000000" w:themeColor="text1"/>
        </w:rPr>
        <w:t xml:space="preserve">ssessment of </w:t>
      </w:r>
      <w:r w:rsidR="00FF2DC5" w:rsidRPr="00913E21">
        <w:rPr>
          <w:rFonts w:cstheme="minorHAnsi"/>
          <w:i/>
          <w:color w:val="000000" w:themeColor="text1"/>
        </w:rPr>
        <w:t>pseudo</w:t>
      </w:r>
      <w:r w:rsidR="0030421D" w:rsidRPr="00913E21">
        <w:rPr>
          <w:rFonts w:cstheme="minorHAnsi"/>
          <w:i/>
          <w:color w:val="000000" w:themeColor="text1"/>
        </w:rPr>
        <w:t>homoeolog expression estimat</w:t>
      </w:r>
      <w:r w:rsidRPr="00913E21">
        <w:rPr>
          <w:rFonts w:cstheme="minorHAnsi"/>
          <w:i/>
          <w:color w:val="000000" w:themeColor="text1"/>
        </w:rPr>
        <w:t>es</w:t>
      </w:r>
    </w:p>
    <w:p w14:paraId="7220B477" w14:textId="1329F6CD" w:rsidR="0030421D" w:rsidRPr="00910567" w:rsidRDefault="0030421D" w:rsidP="0030421D">
      <w:pPr>
        <w:rPr>
          <w:rFonts w:asciiTheme="majorHAnsi" w:eastAsia="Arial Unicode MS" w:hAnsiTheme="majorHAnsi"/>
        </w:rPr>
      </w:pPr>
      <w:r w:rsidRPr="00913E21">
        <w:rPr>
          <w:rFonts w:cstheme="minorHAnsi"/>
          <w:color w:val="000000" w:themeColor="text1"/>
        </w:rPr>
        <w:t xml:space="preserve">Three measures were defined to evaluate the performance of </w:t>
      </w:r>
      <w:r w:rsidR="00E83D2A" w:rsidRPr="00913E21">
        <w:rPr>
          <w:rFonts w:cstheme="minorHAnsi"/>
          <w:color w:val="000000" w:themeColor="text1"/>
        </w:rPr>
        <w:t>pseudo</w:t>
      </w:r>
      <w:r w:rsidRPr="00913E21">
        <w:rPr>
          <w:rFonts w:cstheme="minorHAnsi"/>
          <w:color w:val="000000" w:themeColor="text1"/>
        </w:rPr>
        <w:t>homoeolog read assignment</w:t>
      </w:r>
      <w:r w:rsidR="00E83D2A" w:rsidRPr="00913E21">
        <w:rPr>
          <w:rFonts w:cstheme="minorHAnsi"/>
          <w:color w:val="000000" w:themeColor="text1"/>
        </w:rPr>
        <w:t xml:space="preserve">, i.e., </w:t>
      </w:r>
      <w:r w:rsidRPr="00913E21">
        <w:rPr>
          <w:rFonts w:cstheme="minorHAnsi"/>
          <w:color w:val="000000" w:themeColor="text1"/>
        </w:rPr>
        <w:t xml:space="preserve"> </w:t>
      </w:r>
      <w:r w:rsidRPr="00913E21">
        <w:rPr>
          <w:rFonts w:cstheme="minorHAnsi"/>
          <w:i/>
          <w:color w:val="000000" w:themeColor="text1"/>
        </w:rPr>
        <w:t>Efficiency</w:t>
      </w:r>
      <w:r w:rsidRPr="00913E21">
        <w:rPr>
          <w:rFonts w:cstheme="minorHAnsi"/>
          <w:color w:val="000000" w:themeColor="text1"/>
        </w:rPr>
        <w:t xml:space="preserve"> (</w:t>
      </w:r>
      <w:r w:rsidRPr="00913E21">
        <w:rPr>
          <w:rFonts w:cstheme="minorHAnsi"/>
          <w:b/>
          <w:i/>
          <w:color w:val="000000" w:themeColor="text1"/>
        </w:rPr>
        <w:t>Ef</w:t>
      </w:r>
      <w:r w:rsidRPr="00913E21">
        <w:rPr>
          <w:rFonts w:cstheme="minorHAnsi"/>
          <w:color w:val="000000" w:themeColor="text1"/>
        </w:rPr>
        <w:t xml:space="preserve">), </w:t>
      </w:r>
      <w:r w:rsidRPr="00913E21">
        <w:rPr>
          <w:rFonts w:cstheme="minorHAnsi"/>
          <w:i/>
          <w:color w:val="000000" w:themeColor="text1"/>
        </w:rPr>
        <w:t>Accuracy</w:t>
      </w:r>
      <w:r w:rsidRPr="00913E21">
        <w:rPr>
          <w:rFonts w:cstheme="minorHAnsi"/>
          <w:color w:val="000000" w:themeColor="text1"/>
        </w:rPr>
        <w:t xml:space="preserve"> (</w:t>
      </w:r>
      <w:r w:rsidRPr="00913E21">
        <w:rPr>
          <w:rFonts w:cstheme="minorHAnsi"/>
          <w:b/>
          <w:i/>
          <w:color w:val="000000" w:themeColor="text1"/>
        </w:rPr>
        <w:t>Ac</w:t>
      </w:r>
      <w:r w:rsidRPr="00913E21">
        <w:rPr>
          <w:rFonts w:cstheme="minorHAnsi"/>
          <w:color w:val="000000" w:themeColor="text1"/>
        </w:rPr>
        <w:t xml:space="preserve">), and </w:t>
      </w:r>
      <w:r w:rsidRPr="00913E21">
        <w:rPr>
          <w:rFonts w:cstheme="minorHAnsi"/>
          <w:i/>
          <w:color w:val="000000" w:themeColor="text1"/>
        </w:rPr>
        <w:t>Discrepancy</w:t>
      </w:r>
      <w:r w:rsidRPr="00913E21">
        <w:rPr>
          <w:rFonts w:cstheme="minorHAnsi"/>
          <w:color w:val="000000" w:themeColor="text1"/>
        </w:rPr>
        <w:t xml:space="preserve"> (</w:t>
      </w:r>
      <w:r w:rsidRPr="00913E21">
        <w:rPr>
          <w:rFonts w:cstheme="minorHAnsi"/>
          <w:b/>
          <w:i/>
          <w:color w:val="000000" w:themeColor="text1"/>
        </w:rPr>
        <w:t>Di</w:t>
      </w:r>
      <w:r w:rsidRPr="00913E21">
        <w:rPr>
          <w:rFonts w:cstheme="minorHAnsi"/>
          <w:color w:val="000000" w:themeColor="text1"/>
        </w:rPr>
        <w:t>)</w:t>
      </w:r>
      <w:r w:rsidR="00F66C72" w:rsidRPr="00913E21">
        <w:rPr>
          <w:rFonts w:cstheme="minorHAnsi"/>
          <w:color w:val="000000" w:themeColor="text1"/>
        </w:rPr>
        <w:t xml:space="preserve">. Since the </w:t>
      </w:r>
      <w:r w:rsidR="00F66C72" w:rsidRPr="00913E21">
        <w:rPr>
          <w:rFonts w:cstheme="minorHAnsi"/>
          <w:i/>
          <w:color w:val="000000" w:themeColor="text1"/>
        </w:rPr>
        <w:t xml:space="preserve">in silico </w:t>
      </w:r>
      <w:r w:rsidR="00F66C72" w:rsidRPr="00913E21">
        <w:rPr>
          <w:rFonts w:cstheme="minorHAnsi"/>
          <w:color w:val="000000" w:themeColor="text1"/>
        </w:rPr>
        <w:t xml:space="preserve">polyploid reads were derived from combining diploid reads, we expect </w:t>
      </w:r>
      <w:r w:rsidR="00A7364B" w:rsidRPr="00913E21">
        <w:rPr>
          <w:rFonts w:cstheme="minorHAnsi"/>
          <w:color w:val="000000" w:themeColor="text1"/>
        </w:rPr>
        <w:t>the number of reads per homoeolog, i.e., A</w:t>
      </w:r>
      <w:r w:rsidR="00A7364B" w:rsidRPr="00913E21">
        <w:rPr>
          <w:rFonts w:cstheme="minorHAnsi"/>
          <w:color w:val="000000" w:themeColor="text1"/>
          <w:vertAlign w:val="subscript"/>
        </w:rPr>
        <w:t>T</w:t>
      </w:r>
      <w:r w:rsidR="00A7364B" w:rsidRPr="00913E21">
        <w:rPr>
          <w:rFonts w:cstheme="minorHAnsi"/>
          <w:color w:val="000000" w:themeColor="text1"/>
        </w:rPr>
        <w:t xml:space="preserve"> and D</w:t>
      </w:r>
      <w:r w:rsidR="00A7364B" w:rsidRPr="00913E21">
        <w:rPr>
          <w:rFonts w:cstheme="minorHAnsi"/>
          <w:color w:val="000000" w:themeColor="text1"/>
          <w:vertAlign w:val="subscript"/>
        </w:rPr>
        <w:t>T</w:t>
      </w:r>
      <w:r w:rsidR="00A7364B" w:rsidRPr="00913E21">
        <w:rPr>
          <w:rFonts w:cstheme="minorHAnsi"/>
          <w:color w:val="000000" w:themeColor="text1"/>
        </w:rPr>
        <w:t>, to be equivalent to the sum of the reads for that gene in both</w:t>
      </w:r>
      <w:r w:rsidR="00F66C72" w:rsidRPr="00913E21">
        <w:rPr>
          <w:rFonts w:cstheme="minorHAnsi"/>
          <w:color w:val="000000" w:themeColor="text1"/>
        </w:rPr>
        <w:t xml:space="preserve"> diploids</w:t>
      </w:r>
      <w:r w:rsidRPr="00913E21">
        <w:rPr>
          <w:rFonts w:cstheme="minorHAnsi"/>
          <w:color w:val="000000" w:themeColor="text1"/>
        </w:rPr>
        <w:t xml:space="preserve">. </w:t>
      </w:r>
      <w:r w:rsidR="00A7364B" w:rsidRPr="00913E21">
        <w:rPr>
          <w:rFonts w:cstheme="minorHAnsi"/>
          <w:color w:val="000000" w:themeColor="text1"/>
        </w:rPr>
        <w:t xml:space="preserve">That is, the total number of </w:t>
      </w:r>
      <w:r w:rsidRPr="00913E21">
        <w:rPr>
          <w:rFonts w:cstheme="minorHAnsi"/>
          <w:color w:val="000000" w:themeColor="text1"/>
        </w:rPr>
        <w:t>reads mapped to a diploid reference gene model</w:t>
      </w:r>
      <w:r w:rsidR="00A7364B" w:rsidRPr="00913E21">
        <w:rPr>
          <w:rFonts w:cstheme="minorHAnsi"/>
          <w:color w:val="000000" w:themeColor="text1"/>
        </w:rPr>
        <w:t xml:space="preserve"> from both the A- and D- diploids</w:t>
      </w:r>
      <w:r w:rsidRPr="00913E21">
        <w:rPr>
          <w:rFonts w:cstheme="minorHAnsi"/>
          <w:color w:val="000000" w:themeColor="text1"/>
        </w:rPr>
        <w:t xml:space="preserve"> represent the total </w:t>
      </w:r>
      <w:r w:rsidR="00A7364B" w:rsidRPr="00913E21">
        <w:rPr>
          <w:rFonts w:cstheme="minorHAnsi"/>
          <w:color w:val="000000" w:themeColor="text1"/>
        </w:rPr>
        <w:t xml:space="preserve">expected </w:t>
      </w:r>
      <w:r w:rsidRPr="00913E21">
        <w:rPr>
          <w:rFonts w:cstheme="minorHAnsi"/>
          <w:color w:val="000000" w:themeColor="text1"/>
        </w:rPr>
        <w:t>expression (T) for a pair of homoeologous genes (A</w:t>
      </w:r>
      <w:r w:rsidR="00A7364B" w:rsidRPr="00913E21">
        <w:rPr>
          <w:rFonts w:cstheme="minorHAnsi"/>
          <w:color w:val="000000" w:themeColor="text1"/>
          <w:vertAlign w:val="subscript"/>
        </w:rPr>
        <w:t>T</w:t>
      </w:r>
      <w:r w:rsidRPr="00913E21">
        <w:rPr>
          <w:rFonts w:cstheme="minorHAnsi"/>
          <w:color w:val="000000" w:themeColor="text1"/>
        </w:rPr>
        <w:t xml:space="preserve"> and D</w:t>
      </w:r>
      <w:r w:rsidR="00A7364B" w:rsidRPr="00913E21">
        <w:rPr>
          <w:rFonts w:cstheme="minorHAnsi"/>
          <w:color w:val="000000" w:themeColor="text1"/>
          <w:vertAlign w:val="subscript"/>
        </w:rPr>
        <w:t>T</w:t>
      </w:r>
      <w:r w:rsidRPr="00913E21">
        <w:rPr>
          <w:rFonts w:cstheme="minorHAnsi"/>
          <w:color w:val="000000" w:themeColor="text1"/>
        </w:rPr>
        <w:t xml:space="preserve">, </w:t>
      </w:r>
      <w:r w:rsidR="00A7364B" w:rsidRPr="00913E21">
        <w:rPr>
          <w:rFonts w:cstheme="minorHAnsi"/>
          <w:color w:val="000000" w:themeColor="text1"/>
        </w:rPr>
        <w:t xml:space="preserve">where </w:t>
      </w:r>
      <w:r w:rsidR="00A7364B" w:rsidRPr="00913E21">
        <w:rPr>
          <w:rFonts w:cstheme="minorHAnsi"/>
          <w:color w:val="000000" w:themeColor="text1"/>
          <w:vertAlign w:val="subscript"/>
        </w:rPr>
        <w:t>T</w:t>
      </w:r>
      <w:r w:rsidRPr="00913E21">
        <w:rPr>
          <w:rFonts w:cstheme="minorHAnsi"/>
          <w:color w:val="000000" w:themeColor="text1"/>
        </w:rPr>
        <w:t xml:space="preserve"> de</w:t>
      </w:r>
      <w:r w:rsidR="00A7364B" w:rsidRPr="00913E21">
        <w:rPr>
          <w:rFonts w:cstheme="minorHAnsi"/>
          <w:color w:val="000000" w:themeColor="text1"/>
        </w:rPr>
        <w:t>signates a polyploid</w:t>
      </w:r>
      <w:r w:rsidRPr="00913E21">
        <w:rPr>
          <w:rFonts w:cstheme="minorHAnsi"/>
          <w:color w:val="000000" w:themeColor="text1"/>
        </w:rPr>
        <w:t xml:space="preserve"> origin)</w:t>
      </w:r>
      <w:r w:rsidR="00A7364B" w:rsidRPr="00913E21">
        <w:rPr>
          <w:rFonts w:cstheme="minorHAnsi"/>
          <w:color w:val="000000" w:themeColor="text1"/>
        </w:rPr>
        <w:t>.</w:t>
      </w:r>
      <w:r w:rsidRPr="00913E21">
        <w:rPr>
          <w:rFonts w:cstheme="minorHAnsi"/>
          <w:color w:val="000000" w:themeColor="text1"/>
        </w:rPr>
        <w:t xml:space="preserve"> </w:t>
      </w:r>
      <w:r w:rsidR="00913E21" w:rsidRPr="00913E21">
        <w:rPr>
          <w:rFonts w:cstheme="minorHAnsi"/>
          <w:color w:val="000000" w:themeColor="text1"/>
        </w:rPr>
        <w:t>T</w:t>
      </w:r>
      <w:r w:rsidRPr="00913E21">
        <w:rPr>
          <w:rFonts w:cstheme="minorHAnsi"/>
          <w:color w:val="000000" w:themeColor="text1"/>
        </w:rPr>
        <w:t xml:space="preserve">hese reads include those </w:t>
      </w:r>
      <w:r w:rsidR="00017BA3" w:rsidRPr="00913E21">
        <w:rPr>
          <w:rFonts w:cstheme="minorHAnsi"/>
          <w:color w:val="000000" w:themeColor="text1"/>
        </w:rPr>
        <w:t xml:space="preserve">with </w:t>
      </w:r>
      <w:r w:rsidR="00913E21" w:rsidRPr="00913E21">
        <w:rPr>
          <w:rFonts w:cstheme="minorHAnsi"/>
          <w:color w:val="000000" w:themeColor="text1"/>
        </w:rPr>
        <w:t>genome-</w:t>
      </w:r>
      <w:r w:rsidR="00017BA3" w:rsidRPr="00913E21">
        <w:rPr>
          <w:rFonts w:cstheme="minorHAnsi"/>
          <w:color w:val="000000" w:themeColor="text1"/>
        </w:rPr>
        <w:t xml:space="preserve">diagnostic SNPs </w:t>
      </w:r>
      <w:r w:rsidR="00913E21" w:rsidRPr="00913E21">
        <w:rPr>
          <w:rFonts w:cstheme="minorHAnsi"/>
          <w:color w:val="000000" w:themeColor="text1"/>
        </w:rPr>
        <w:t>(i.e., A</w:t>
      </w:r>
      <w:r w:rsidR="00913E21" w:rsidRPr="00913E21">
        <w:rPr>
          <w:rFonts w:cstheme="minorHAnsi"/>
          <w:color w:val="000000" w:themeColor="text1"/>
          <w:vertAlign w:val="subscript"/>
        </w:rPr>
        <w:t>T</w:t>
      </w:r>
      <w:r w:rsidR="00913E21" w:rsidRPr="00913E21">
        <w:rPr>
          <w:rFonts w:cstheme="minorHAnsi"/>
          <w:color w:val="000000" w:themeColor="text1"/>
        </w:rPr>
        <w:t xml:space="preserve"> and D</w:t>
      </w:r>
      <w:r w:rsidR="00913E21" w:rsidRPr="00913E21">
        <w:rPr>
          <w:rFonts w:cstheme="minorHAnsi"/>
          <w:color w:val="000000" w:themeColor="text1"/>
          <w:vertAlign w:val="subscript"/>
        </w:rPr>
        <w:t>T</w:t>
      </w:r>
      <w:r w:rsidR="00913E21" w:rsidRPr="00913E21">
        <w:rPr>
          <w:rFonts w:cstheme="minorHAnsi"/>
          <w:color w:val="000000" w:themeColor="text1"/>
        </w:rPr>
        <w:t xml:space="preserve">) </w:t>
      </w:r>
      <w:r w:rsidRPr="00913E21">
        <w:rPr>
          <w:rFonts w:cstheme="minorHAnsi"/>
          <w:color w:val="000000" w:themeColor="text1"/>
        </w:rPr>
        <w:t xml:space="preserve">and </w:t>
      </w:r>
      <w:r w:rsidR="00913E21" w:rsidRPr="00913E21">
        <w:rPr>
          <w:rFonts w:cstheme="minorHAnsi"/>
          <w:color w:val="000000" w:themeColor="text1"/>
        </w:rPr>
        <w:t>those</w:t>
      </w:r>
      <w:r w:rsidRPr="00913E21">
        <w:rPr>
          <w:rFonts w:cstheme="minorHAnsi"/>
          <w:color w:val="000000" w:themeColor="text1"/>
        </w:rPr>
        <w:t xml:space="preserve"> indistinguishable between </w:t>
      </w:r>
      <w:r w:rsidR="00E0505E" w:rsidRPr="00913E21">
        <w:rPr>
          <w:rFonts w:cstheme="minorHAnsi"/>
          <w:color w:val="000000" w:themeColor="text1"/>
        </w:rPr>
        <w:t>subgenomes</w:t>
      </w:r>
      <w:r w:rsidRPr="00913E21">
        <w:rPr>
          <w:rFonts w:cstheme="minorHAnsi"/>
          <w:color w:val="000000" w:themeColor="text1"/>
        </w:rPr>
        <w:t xml:space="preserve"> (N)</w:t>
      </w:r>
      <w:r w:rsidR="00913E21" w:rsidRPr="00913E21">
        <w:rPr>
          <w:rFonts w:cstheme="minorHAnsi"/>
          <w:color w:val="000000" w:themeColor="text1"/>
        </w:rPr>
        <w:t xml:space="preserve">. Therefore, we can consider the total expression per gene to be represented by </w:t>
      </w:r>
      <w:r w:rsidRPr="00913E21">
        <w:rPr>
          <w:rFonts w:cstheme="minorHAnsi"/>
          <w:color w:val="262626"/>
        </w:rPr>
        <w:t xml:space="preserve">T = At + Dt + N. </w:t>
      </w:r>
      <w:r w:rsidRPr="00913E21">
        <w:rPr>
          <w:rFonts w:cstheme="minorHAnsi"/>
          <w:i/>
          <w:color w:val="262626"/>
        </w:rPr>
        <w:t>Efficiency</w:t>
      </w:r>
      <w:r w:rsidRPr="00913E21">
        <w:rPr>
          <w:rFonts w:cstheme="minorHAnsi"/>
          <w:color w:val="262626"/>
        </w:rPr>
        <w:t xml:space="preserve"> measures the percentage of total reads assigned to homoeologs </w:t>
      </w:r>
      <w:r w:rsidR="00913E21" w:rsidRPr="00913E21">
        <w:rPr>
          <w:rFonts w:cstheme="minorHAnsi"/>
          <w:color w:val="262626"/>
        </w:rPr>
        <w:t>after partitioning, where</w:t>
      </w:r>
      <w:r w:rsidRPr="00913E21">
        <w:rPr>
          <w:rFonts w:cstheme="minorHAnsi"/>
          <w:color w:val="262626"/>
        </w:rPr>
        <w:t xml:space="preserve"> </w:t>
      </w:r>
      <w:r w:rsidRPr="00913E21">
        <w:rPr>
          <w:rFonts w:cstheme="minorHAnsi"/>
          <w:b/>
          <w:i/>
          <w:color w:val="262626"/>
        </w:rPr>
        <w:t xml:space="preserve">Ef </w:t>
      </w:r>
      <w:r w:rsidRPr="00913E21">
        <w:rPr>
          <w:rFonts w:cstheme="minorHAnsi"/>
          <w:b/>
          <w:color w:val="262626"/>
        </w:rPr>
        <w:t xml:space="preserve">= </w:t>
      </w:r>
      <m:oMath>
        <m:f>
          <m:fPr>
            <m:ctrlPr>
              <w:rPr>
                <w:rFonts w:ascii="Cambria Math" w:hAnsi="Cambria Math" w:cstheme="minorHAnsi"/>
                <w:b/>
                <w:color w:val="262626"/>
              </w:rPr>
            </m:ctrlPr>
          </m:fPr>
          <m:num>
            <m:r>
              <m:rPr>
                <m:sty m:val="b"/>
              </m:rPr>
              <w:rPr>
                <w:rFonts w:ascii="Cambria Math" w:hAnsi="Cambria Math" w:cstheme="minorHAnsi"/>
                <w:color w:val="262626"/>
              </w:rPr>
              <m:t>At+Dt</m:t>
            </m:r>
          </m:num>
          <m:den>
            <m:r>
              <m:rPr>
                <m:sty m:val="b"/>
              </m:rPr>
              <w:rPr>
                <w:rFonts w:ascii="Cambria Math" w:hAnsi="Cambria Math" w:cstheme="minorHAnsi"/>
                <w:color w:val="262626"/>
              </w:rPr>
              <m:t>T</m:t>
            </m:r>
          </m:den>
        </m:f>
      </m:oMath>
      <w:r w:rsidR="00585CA0">
        <w:rPr>
          <w:rFonts w:cstheme="minorHAnsi"/>
          <w:b/>
          <w:color w:val="262626"/>
        </w:rPr>
        <w:t xml:space="preserve"> </w:t>
      </w:r>
      <w:r w:rsidR="00585CA0" w:rsidRPr="00585CA0">
        <w:rPr>
          <w:rFonts w:cstheme="minorHAnsi"/>
          <w:color w:val="262626"/>
        </w:rPr>
        <w:t>and is agnostic with respect to whether the assignment is correct or incorrect</w:t>
      </w:r>
      <w:r w:rsidRPr="00585CA0">
        <w:rPr>
          <w:rFonts w:cstheme="minorHAnsi"/>
          <w:color w:val="262626"/>
        </w:rPr>
        <w:t xml:space="preserve">. </w:t>
      </w:r>
      <w:r w:rsidR="00585CA0" w:rsidRPr="00585CA0">
        <w:rPr>
          <w:rFonts w:cstheme="minorHAnsi"/>
          <w:color w:val="262626"/>
        </w:rPr>
        <w:t xml:space="preserve">The ability to correctly assign the </w:t>
      </w:r>
      <w:r w:rsidRPr="00585CA0">
        <w:rPr>
          <w:rFonts w:cstheme="minorHAnsi"/>
          <w:i/>
        </w:rPr>
        <w:t>in silico</w:t>
      </w:r>
      <w:r w:rsidRPr="00585CA0">
        <w:rPr>
          <w:rFonts w:cstheme="minorHAnsi"/>
        </w:rPr>
        <w:t xml:space="preserve"> allopolyploid (ADs) </w:t>
      </w:r>
      <w:r w:rsidRPr="00585CA0">
        <w:rPr>
          <w:rFonts w:cstheme="minorHAnsi"/>
          <w:color w:val="262626"/>
        </w:rPr>
        <w:t>reads</w:t>
      </w:r>
      <w:r w:rsidR="00585CA0" w:rsidRPr="00585CA0">
        <w:rPr>
          <w:rFonts w:cstheme="minorHAnsi"/>
          <w:color w:val="262626"/>
        </w:rPr>
        <w:t xml:space="preserve"> can be </w:t>
      </w:r>
      <w:r w:rsidR="003422CF">
        <w:rPr>
          <w:rFonts w:cstheme="minorHAnsi"/>
          <w:color w:val="262626"/>
        </w:rPr>
        <w:t>estimated</w:t>
      </w:r>
      <w:r w:rsidR="00585CA0" w:rsidRPr="00585CA0">
        <w:rPr>
          <w:rFonts w:cstheme="minorHAnsi"/>
          <w:color w:val="262626"/>
        </w:rPr>
        <w:t xml:space="preserve"> by comparing the number of A</w:t>
      </w:r>
      <w:r w:rsidR="00585CA0" w:rsidRPr="00585CA0">
        <w:rPr>
          <w:rFonts w:cstheme="minorHAnsi"/>
          <w:color w:val="262626"/>
          <w:vertAlign w:val="subscript"/>
        </w:rPr>
        <w:t>T</w:t>
      </w:r>
      <w:r w:rsidR="00585CA0" w:rsidRPr="00585CA0">
        <w:rPr>
          <w:rFonts w:cstheme="minorHAnsi"/>
          <w:color w:val="262626"/>
        </w:rPr>
        <w:t xml:space="preserve"> or D</w:t>
      </w:r>
      <w:r w:rsidR="00585CA0" w:rsidRPr="00585CA0">
        <w:rPr>
          <w:rFonts w:cstheme="minorHAnsi"/>
          <w:color w:val="262626"/>
          <w:vertAlign w:val="subscript"/>
        </w:rPr>
        <w:t>T</w:t>
      </w:r>
      <w:r w:rsidR="00585CA0" w:rsidRPr="00585CA0">
        <w:rPr>
          <w:rFonts w:cstheme="minorHAnsi"/>
          <w:color w:val="262626"/>
        </w:rPr>
        <w:t xml:space="preserve"> reads recover</w:t>
      </w:r>
      <w:r w:rsidR="003422CF">
        <w:rPr>
          <w:rFonts w:cstheme="minorHAnsi"/>
          <w:color w:val="262626"/>
        </w:rPr>
        <w:t>ed</w:t>
      </w:r>
      <w:r w:rsidR="00585CA0" w:rsidRPr="00585CA0">
        <w:rPr>
          <w:rFonts w:cstheme="minorHAnsi"/>
          <w:color w:val="262626"/>
        </w:rPr>
        <w:t xml:space="preserve"> versus the number expected </w:t>
      </w:r>
      <w:r w:rsidR="003422CF">
        <w:rPr>
          <w:rFonts w:cstheme="minorHAnsi"/>
          <w:color w:val="262626"/>
        </w:rPr>
        <w:t xml:space="preserve">(i.e., </w:t>
      </w:r>
      <w:r w:rsidR="00585CA0" w:rsidRPr="00585CA0">
        <w:rPr>
          <w:rFonts w:cstheme="minorHAnsi"/>
          <w:color w:val="262626"/>
        </w:rPr>
        <w:t xml:space="preserve">when mapping </w:t>
      </w:r>
      <w:r w:rsidR="003422CF" w:rsidRPr="00585CA0">
        <w:rPr>
          <w:rFonts w:cstheme="minorHAnsi"/>
          <w:color w:val="262626"/>
        </w:rPr>
        <w:t xml:space="preserve">only </w:t>
      </w:r>
      <w:r w:rsidR="00585CA0" w:rsidRPr="00585CA0">
        <w:rPr>
          <w:rFonts w:cstheme="minorHAnsi"/>
          <w:color w:val="262626"/>
        </w:rPr>
        <w:t>the relevant diploid</w:t>
      </w:r>
      <w:r w:rsidR="003422CF">
        <w:rPr>
          <w:rFonts w:cstheme="minorHAnsi"/>
          <w:color w:val="262626"/>
        </w:rPr>
        <w:t xml:space="preserve">). This metric is the assignment …. </w:t>
      </w:r>
      <w:commentRangeStart w:id="21"/>
      <w:r w:rsidRPr="003422CF">
        <w:rPr>
          <w:rFonts w:asciiTheme="majorHAnsi" w:hAnsiTheme="majorHAnsi"/>
          <w:color w:val="262626"/>
          <w:highlight w:val="yellow"/>
        </w:rPr>
        <w:t xml:space="preserve">correctly </w:t>
      </w:r>
      <w:commentRangeEnd w:id="21"/>
      <w:r w:rsidR="003422CF">
        <w:rPr>
          <w:rStyle w:val="CommentReference"/>
        </w:rPr>
        <w:commentReference w:id="21"/>
      </w:r>
      <w:r w:rsidRPr="003422CF">
        <w:rPr>
          <w:rFonts w:asciiTheme="majorHAnsi" w:hAnsiTheme="majorHAnsi"/>
          <w:color w:val="262626"/>
          <w:highlight w:val="yellow"/>
        </w:rPr>
        <w:t>assigned homoeolog-specific reads can be recovered from At and Dt (At = At.true + Dt.false; Dt = Dt.true + At.false).</w:t>
      </w:r>
      <w:r w:rsidRPr="00910567">
        <w:rPr>
          <w:rFonts w:asciiTheme="majorHAnsi" w:hAnsiTheme="majorHAnsi"/>
          <w:color w:val="262626"/>
        </w:rPr>
        <w:t xml:space="preserve"> Assignment </w:t>
      </w:r>
      <w:r w:rsidRPr="00910567">
        <w:rPr>
          <w:rFonts w:asciiTheme="majorHAnsi" w:hAnsiTheme="majorHAnsi"/>
          <w:i/>
          <w:color w:val="262626"/>
        </w:rPr>
        <w:t>Accuracy</w:t>
      </w:r>
      <w:r w:rsidRPr="00910567">
        <w:rPr>
          <w:rFonts w:asciiTheme="majorHAnsi" w:hAnsiTheme="majorHAnsi"/>
          <w:color w:val="262626"/>
        </w:rPr>
        <w:t xml:space="preserve"> is defined as </w:t>
      </w:r>
      <w:r w:rsidRPr="00910567">
        <w:rPr>
          <w:rFonts w:asciiTheme="majorHAnsi" w:hAnsiTheme="majorHAnsi"/>
          <w:b/>
          <w:bCs/>
          <w:i/>
          <w:color w:val="262626"/>
        </w:rPr>
        <w:t>Ac</w:t>
      </w:r>
      <w:r w:rsidRPr="00910567">
        <w:rPr>
          <w:rFonts w:asciiTheme="majorHAnsi" w:hAnsiTheme="majorHAnsi"/>
          <w:b/>
          <w:bCs/>
          <w:color w:val="262626"/>
        </w:rPr>
        <w:t xml:space="preserve"> = </w:t>
      </w:r>
      <m:oMath>
        <m:f>
          <m:fPr>
            <m:ctrlPr>
              <w:rPr>
                <w:rFonts w:ascii="Cambria Math" w:hAnsi="Cambria Math"/>
                <w:b/>
                <w:bCs/>
                <w:color w:val="262626"/>
              </w:rPr>
            </m:ctrlPr>
          </m:fPr>
          <m:num>
            <m:r>
              <m:rPr>
                <m:sty m:val="b"/>
              </m:rPr>
              <w:rPr>
                <w:rFonts w:ascii="Cambria Math" w:hAnsi="Cambria Math"/>
                <w:color w:val="262626"/>
              </w:rPr>
              <m:t>At.true + Dt.true</m:t>
            </m:r>
          </m:num>
          <m:den>
            <m:r>
              <m:rPr>
                <m:sty m:val="b"/>
              </m:rPr>
              <w:rPr>
                <w:rFonts w:ascii="Cambria Math" w:hAnsi="Cambria Math"/>
                <w:color w:val="262626"/>
              </w:rPr>
              <m:t>At + Dt</m:t>
            </m:r>
          </m:den>
        </m:f>
      </m:oMath>
      <w:r w:rsidRPr="00910567">
        <w:rPr>
          <w:rFonts w:asciiTheme="majorHAnsi" w:hAnsiTheme="majorHAnsi"/>
          <w:bCs/>
          <w:color w:val="262626"/>
        </w:rPr>
        <w:t xml:space="preserve">. Considering that inaccurate assignment of both At and Dt reads may cancel out each other and results in no difference between observed and expected read counts, we defined </w:t>
      </w:r>
      <w:r w:rsidRPr="00910567">
        <w:rPr>
          <w:rFonts w:asciiTheme="majorHAnsi" w:hAnsiTheme="majorHAnsi"/>
          <w:i/>
          <w:color w:val="262626"/>
        </w:rPr>
        <w:t>Discrepancy</w:t>
      </w:r>
      <w:r w:rsidRPr="00910567">
        <w:rPr>
          <w:rFonts w:asciiTheme="majorHAnsi" w:hAnsiTheme="majorHAnsi"/>
          <w:color w:val="262626"/>
        </w:rPr>
        <w:t xml:space="preserve"> as a measure of absolute deviation from expected counts (At.exp and Dt.exp): </w:t>
      </w:r>
      <w:r w:rsidRPr="00910567">
        <w:rPr>
          <w:rFonts w:asciiTheme="majorHAnsi" w:hAnsiTheme="majorHAnsi"/>
          <w:b/>
          <w:i/>
          <w:color w:val="262626"/>
        </w:rPr>
        <w:t>D</w:t>
      </w:r>
      <w:r w:rsidRPr="00910567">
        <w:rPr>
          <w:rFonts w:asciiTheme="majorHAnsi" w:hAnsiTheme="majorHAnsi"/>
          <w:color w:val="262626"/>
        </w:rPr>
        <w:t xml:space="preserve"> =   </w:t>
      </w:r>
      <m:oMath>
        <m:f>
          <m:fPr>
            <m:ctrlPr>
              <w:rPr>
                <w:rFonts w:ascii="Cambria Math" w:hAnsi="Cambria Math"/>
                <w:b/>
                <w:bCs/>
                <w:color w:val="262626"/>
              </w:rPr>
            </m:ctrlPr>
          </m:fPr>
          <m:num>
            <m:r>
              <m:rPr>
                <m:sty m:val="b"/>
              </m:rPr>
              <w:rPr>
                <w:rFonts w:ascii="Cambria Math" w:hAnsi="Cambria Math"/>
                <w:color w:val="262626"/>
              </w:rPr>
              <m:t>abs(At-At.exp) + abs(Dt-Dt.exp)</m:t>
            </m:r>
          </m:num>
          <m:den>
            <m:r>
              <m:rPr>
                <m:sty m:val="b"/>
              </m:rPr>
              <w:rPr>
                <w:rFonts w:ascii="Cambria Math" w:hAnsi="Cambria Math"/>
                <w:color w:val="262626"/>
              </w:rPr>
              <m:t>At + Dt</m:t>
            </m:r>
          </m:den>
        </m:f>
      </m:oMath>
      <w:r w:rsidRPr="00910567">
        <w:rPr>
          <w:rFonts w:asciiTheme="majorHAnsi" w:hAnsiTheme="majorHAnsi"/>
          <w:bCs/>
          <w:color w:val="262626"/>
        </w:rPr>
        <w:t xml:space="preserve">. In addition to measures aggregated for both homoeologs, separate assessments for At and Dt were performed accordingly </w:t>
      </w:r>
      <w:r w:rsidRPr="00910567">
        <w:rPr>
          <w:rFonts w:asciiTheme="majorHAnsi" w:hAnsiTheme="majorHAnsi"/>
          <w:bCs/>
          <w:color w:val="262626"/>
          <w:highlight w:val="yellow"/>
        </w:rPr>
        <w:t>(Supplemental Table ?)</w:t>
      </w:r>
      <w:r w:rsidRPr="00910567">
        <w:rPr>
          <w:rFonts w:asciiTheme="majorHAnsi" w:hAnsiTheme="majorHAnsi"/>
          <w:bCs/>
          <w:color w:val="262626"/>
        </w:rPr>
        <w:t xml:space="preserve">. </w:t>
      </w:r>
      <w:r w:rsidRPr="00910567">
        <w:rPr>
          <w:rFonts w:asciiTheme="majorHAnsi" w:hAnsiTheme="majorHAnsi"/>
          <w:color w:val="FF0000"/>
        </w:rPr>
        <w:t xml:space="preserve">Use Correlations among variables and Multiple Logistic Regression tests to show statistical evidences for the association between performance metrics and explanatory variables. </w:t>
      </w:r>
      <w:r w:rsidRPr="00910567">
        <w:rPr>
          <w:rFonts w:asciiTheme="majorHAnsi" w:eastAsia="Arial Unicode MS" w:hAnsiTheme="majorHAnsi"/>
        </w:rPr>
        <w:t>R scripts for performance assessment and below analyses are available at https://github.com/</w:t>
      </w:r>
      <w:r w:rsidRPr="00910567">
        <w:rPr>
          <w:rFonts w:asciiTheme="majorHAnsi" w:eastAsia="Arial Unicode MS" w:hAnsiTheme="majorHAnsi"/>
          <w:highlight w:val="yellow"/>
        </w:rPr>
        <w:t>???</w:t>
      </w:r>
      <w:r w:rsidRPr="00910567">
        <w:rPr>
          <w:rFonts w:asciiTheme="majorHAnsi" w:eastAsia="Arial Unicode MS" w:hAnsiTheme="majorHAnsi"/>
        </w:rPr>
        <w:t>.</w:t>
      </w:r>
    </w:p>
    <w:p w14:paraId="6BB82281" w14:textId="77777777" w:rsidR="0030421D" w:rsidRPr="00910567" w:rsidRDefault="0030421D" w:rsidP="0030421D">
      <w:pPr>
        <w:rPr>
          <w:rFonts w:asciiTheme="majorHAnsi" w:hAnsiTheme="majorHAnsi"/>
          <w:color w:val="FF0000"/>
        </w:rPr>
      </w:pPr>
    </w:p>
    <w:p w14:paraId="121090A6" w14:textId="77777777" w:rsidR="0030421D" w:rsidRPr="00910567" w:rsidRDefault="0030421D" w:rsidP="0030421D">
      <w:pPr>
        <w:autoSpaceDE w:val="0"/>
        <w:autoSpaceDN w:val="0"/>
        <w:adjustRightInd w:val="0"/>
        <w:rPr>
          <w:rFonts w:asciiTheme="majorHAnsi" w:hAnsiTheme="majorHAnsi"/>
          <w:bCs/>
          <w:color w:val="262626"/>
        </w:rPr>
      </w:pPr>
    </w:p>
    <w:p w14:paraId="2089E56E" w14:textId="77777777" w:rsidR="0030421D" w:rsidRPr="00910567" w:rsidRDefault="0030421D" w:rsidP="0030421D">
      <w:pPr>
        <w:autoSpaceDE w:val="0"/>
        <w:autoSpaceDN w:val="0"/>
        <w:adjustRightInd w:val="0"/>
        <w:rPr>
          <w:rFonts w:asciiTheme="majorHAnsi" w:hAnsiTheme="majorHAnsi"/>
          <w:bCs/>
          <w:color w:val="262626"/>
        </w:rPr>
      </w:pPr>
    </w:p>
    <w:p w14:paraId="65337E7B" w14:textId="77777777" w:rsidR="0030421D" w:rsidRPr="00910567" w:rsidRDefault="0030421D" w:rsidP="0030421D">
      <w:pPr>
        <w:autoSpaceDE w:val="0"/>
        <w:autoSpaceDN w:val="0"/>
        <w:adjustRightInd w:val="0"/>
        <w:rPr>
          <w:rFonts w:asciiTheme="majorHAnsi" w:hAnsiTheme="majorHAnsi"/>
          <w:bCs/>
          <w:color w:val="262626"/>
        </w:rPr>
      </w:pPr>
    </w:p>
    <w:p w14:paraId="03882681" w14:textId="77777777" w:rsidR="0030421D" w:rsidRPr="00910567" w:rsidRDefault="0030421D" w:rsidP="0030421D">
      <w:pPr>
        <w:autoSpaceDE w:val="0"/>
        <w:autoSpaceDN w:val="0"/>
        <w:adjustRightInd w:val="0"/>
        <w:rPr>
          <w:rFonts w:asciiTheme="majorHAnsi" w:hAnsiTheme="majorHAnsi"/>
          <w:b/>
          <w:bCs/>
          <w:color w:val="262626"/>
        </w:rPr>
      </w:pPr>
      <w:r w:rsidRPr="00910567">
        <w:rPr>
          <w:rFonts w:asciiTheme="majorHAnsi" w:hAnsiTheme="majorHAnsi"/>
          <w:b/>
          <w:bCs/>
          <w:color w:val="262626"/>
        </w:rPr>
        <w:t xml:space="preserve">Supplemental table </w:t>
      </w:r>
      <w:r w:rsidRPr="00910567">
        <w:rPr>
          <w:rFonts w:asciiTheme="majorHAnsi" w:hAnsiTheme="majorHAnsi"/>
          <w:b/>
          <w:bCs/>
          <w:color w:val="262626"/>
          <w:highlight w:val="yellow"/>
        </w:rPr>
        <w:t>?</w:t>
      </w:r>
      <w:r w:rsidRPr="00910567">
        <w:rPr>
          <w:rFonts w:asciiTheme="majorHAnsi" w:hAnsiTheme="majorHAnsi"/>
          <w:b/>
          <w:bCs/>
          <w:color w:val="262626"/>
        </w:rPr>
        <w:t>: Definition of performance measures of homoeolog expression estimation.</w:t>
      </w:r>
    </w:p>
    <w:tbl>
      <w:tblPr>
        <w:tblStyle w:val="PlainTable1"/>
        <w:tblW w:w="0" w:type="auto"/>
        <w:tblLook w:val="04A0" w:firstRow="1" w:lastRow="0" w:firstColumn="1" w:lastColumn="0" w:noHBand="0" w:noVBand="1"/>
      </w:tblPr>
      <w:tblGrid>
        <w:gridCol w:w="1496"/>
        <w:gridCol w:w="4008"/>
        <w:gridCol w:w="1914"/>
        <w:gridCol w:w="1932"/>
      </w:tblGrid>
      <w:tr w:rsidR="0030421D" w:rsidRPr="00910567" w14:paraId="71E3711E" w14:textId="77777777" w:rsidTr="002F6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auto"/>
              <w:bottom w:val="single" w:sz="4" w:space="0" w:color="auto"/>
            </w:tcBorders>
          </w:tcPr>
          <w:p w14:paraId="1939D2F8" w14:textId="77777777" w:rsidR="0030421D" w:rsidRPr="00910567" w:rsidRDefault="0030421D" w:rsidP="002F613A">
            <w:pPr>
              <w:autoSpaceDE w:val="0"/>
              <w:autoSpaceDN w:val="0"/>
              <w:adjustRightInd w:val="0"/>
              <w:rPr>
                <w:rFonts w:asciiTheme="majorHAnsi" w:hAnsiTheme="majorHAnsi"/>
                <w:bCs w:val="0"/>
                <w:color w:val="262626"/>
              </w:rPr>
            </w:pPr>
          </w:p>
        </w:tc>
        <w:tc>
          <w:tcPr>
            <w:tcW w:w="3722" w:type="dxa"/>
            <w:tcBorders>
              <w:top w:val="single" w:sz="4" w:space="0" w:color="auto"/>
              <w:bottom w:val="single" w:sz="4" w:space="0" w:color="auto"/>
            </w:tcBorders>
          </w:tcPr>
          <w:p w14:paraId="5A5F3F18"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color w:val="262626"/>
              </w:rPr>
              <w:t>Aggregated</w:t>
            </w:r>
          </w:p>
        </w:tc>
        <w:tc>
          <w:tcPr>
            <w:tcW w:w="1830" w:type="dxa"/>
            <w:tcBorders>
              <w:top w:val="single" w:sz="4" w:space="0" w:color="auto"/>
              <w:bottom w:val="single" w:sz="4" w:space="0" w:color="auto"/>
            </w:tcBorders>
          </w:tcPr>
          <w:p w14:paraId="1304751B"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i/>
                <w:color w:val="262626"/>
              </w:rPr>
              <w:t>At only</w:t>
            </w:r>
          </w:p>
        </w:tc>
        <w:tc>
          <w:tcPr>
            <w:tcW w:w="1847" w:type="dxa"/>
            <w:tcBorders>
              <w:top w:val="single" w:sz="4" w:space="0" w:color="auto"/>
              <w:bottom w:val="single" w:sz="4" w:space="0" w:color="auto"/>
            </w:tcBorders>
          </w:tcPr>
          <w:p w14:paraId="2D0D4A2D" w14:textId="77777777" w:rsidR="0030421D" w:rsidRPr="00910567" w:rsidRDefault="0030421D" w:rsidP="002F613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262626"/>
              </w:rPr>
            </w:pPr>
            <w:r w:rsidRPr="00910567">
              <w:rPr>
                <w:rFonts w:asciiTheme="majorHAnsi" w:hAnsiTheme="majorHAnsi"/>
                <w:i/>
                <w:color w:val="262626"/>
              </w:rPr>
              <w:t>Dt only</w:t>
            </w:r>
          </w:p>
        </w:tc>
      </w:tr>
      <w:tr w:rsidR="0030421D" w:rsidRPr="00910567" w14:paraId="624603F7" w14:textId="77777777" w:rsidTr="002F6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top w:val="single" w:sz="4" w:space="0" w:color="auto"/>
            </w:tcBorders>
          </w:tcPr>
          <w:p w14:paraId="3D7784C2" w14:textId="77777777" w:rsidR="0030421D" w:rsidRPr="00910567" w:rsidRDefault="0030421D" w:rsidP="002F613A">
            <w:pPr>
              <w:autoSpaceDE w:val="0"/>
              <w:autoSpaceDN w:val="0"/>
              <w:adjustRightInd w:val="0"/>
              <w:rPr>
                <w:rFonts w:asciiTheme="majorHAnsi" w:hAnsiTheme="majorHAnsi"/>
                <w:b w:val="0"/>
                <w:bCs w:val="0"/>
                <w:i/>
                <w:color w:val="262626"/>
              </w:rPr>
            </w:pPr>
            <w:r w:rsidRPr="00910567">
              <w:rPr>
                <w:rFonts w:asciiTheme="majorHAnsi" w:hAnsiTheme="majorHAnsi"/>
                <w:i/>
                <w:color w:val="262626"/>
              </w:rPr>
              <w:t xml:space="preserve">Efficiency </w:t>
            </w:r>
            <w:r w:rsidRPr="00910567">
              <w:rPr>
                <w:rFonts w:asciiTheme="majorHAnsi" w:hAnsiTheme="majorHAnsi"/>
                <w:color w:val="262626"/>
              </w:rPr>
              <w:t>(</w:t>
            </w:r>
            <w:r w:rsidRPr="00910567">
              <w:rPr>
                <w:rFonts w:asciiTheme="majorHAnsi" w:hAnsiTheme="majorHAnsi"/>
                <w:i/>
                <w:color w:val="262626"/>
              </w:rPr>
              <w:t>Ef</w:t>
            </w:r>
            <w:r w:rsidRPr="00910567">
              <w:rPr>
                <w:rFonts w:asciiTheme="majorHAnsi" w:hAnsiTheme="majorHAnsi"/>
                <w:color w:val="262626"/>
              </w:rPr>
              <w:t>)</w:t>
            </w:r>
            <w:r w:rsidRPr="00910567">
              <w:rPr>
                <w:rFonts w:asciiTheme="majorHAnsi" w:hAnsiTheme="majorHAnsi"/>
                <w:i/>
                <w:color w:val="262626"/>
              </w:rPr>
              <w:t xml:space="preserve"> </w:t>
            </w:r>
          </w:p>
        </w:tc>
        <w:tc>
          <w:tcPr>
            <w:tcW w:w="3722" w:type="dxa"/>
            <w:tcBorders>
              <w:top w:val="single" w:sz="4" w:space="0" w:color="auto"/>
            </w:tcBorders>
          </w:tcPr>
          <w:p w14:paraId="2D2CDFDE"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color w:val="262626"/>
                      </w:rPr>
                    </m:ctrlPr>
                  </m:fPr>
                  <m:num>
                    <m:r>
                      <m:rPr>
                        <m:sty m:val="p"/>
                      </m:rPr>
                      <w:rPr>
                        <w:rFonts w:ascii="Cambria Math" w:hAnsi="Cambria Math"/>
                        <w:color w:val="262626"/>
                      </w:rPr>
                      <m:t>At+Dt</m:t>
                    </m:r>
                  </m:num>
                  <m:den>
                    <m:r>
                      <m:rPr>
                        <m:sty m:val="p"/>
                      </m:rPr>
                      <w:rPr>
                        <w:rFonts w:ascii="Cambria Math" w:hAnsi="Cambria Math"/>
                        <w:color w:val="262626"/>
                      </w:rPr>
                      <m:t>T</m:t>
                    </m:r>
                  </m:den>
                </m:f>
              </m:oMath>
            </m:oMathPara>
          </w:p>
        </w:tc>
        <w:tc>
          <w:tcPr>
            <w:tcW w:w="1830" w:type="dxa"/>
            <w:tcBorders>
              <w:top w:val="single" w:sz="4" w:space="0" w:color="auto"/>
            </w:tcBorders>
          </w:tcPr>
          <w:p w14:paraId="2D9515E0"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m:t>
                    </m:r>
                  </m:num>
                  <m:den>
                    <m:r>
                      <m:rPr>
                        <m:sty m:val="p"/>
                      </m:rPr>
                      <w:rPr>
                        <w:rFonts w:ascii="Cambria Math" w:hAnsi="Cambria Math"/>
                        <w:color w:val="262626"/>
                      </w:rPr>
                      <m:t>At.exp</m:t>
                    </m:r>
                  </m:den>
                </m:f>
              </m:oMath>
            </m:oMathPara>
          </w:p>
        </w:tc>
        <w:tc>
          <w:tcPr>
            <w:tcW w:w="1847" w:type="dxa"/>
            <w:tcBorders>
              <w:top w:val="single" w:sz="4" w:space="0" w:color="auto"/>
            </w:tcBorders>
          </w:tcPr>
          <w:p w14:paraId="4B74FE21"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Dt</m:t>
                    </m:r>
                  </m:num>
                  <m:den>
                    <m:r>
                      <m:rPr>
                        <m:sty m:val="p"/>
                      </m:rPr>
                      <w:rPr>
                        <w:rFonts w:ascii="Cambria Math" w:hAnsi="Cambria Math"/>
                        <w:color w:val="262626"/>
                      </w:rPr>
                      <m:t>Dt.exp</m:t>
                    </m:r>
                  </m:den>
                </m:f>
              </m:oMath>
            </m:oMathPara>
          </w:p>
        </w:tc>
      </w:tr>
      <w:tr w:rsidR="0030421D" w:rsidRPr="00910567" w14:paraId="6D86AC72" w14:textId="77777777" w:rsidTr="002F613A">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BFBFBF" w:themeColor="background1" w:themeShade="BF"/>
            </w:tcBorders>
          </w:tcPr>
          <w:p w14:paraId="3312FB9D" w14:textId="77777777" w:rsidR="0030421D" w:rsidRPr="00910567" w:rsidRDefault="0030421D" w:rsidP="002F613A">
            <w:pPr>
              <w:autoSpaceDE w:val="0"/>
              <w:autoSpaceDN w:val="0"/>
              <w:adjustRightInd w:val="0"/>
              <w:rPr>
                <w:rFonts w:asciiTheme="majorHAnsi" w:hAnsiTheme="majorHAnsi"/>
                <w:bCs w:val="0"/>
                <w:i/>
                <w:color w:val="262626"/>
              </w:rPr>
            </w:pPr>
            <w:r w:rsidRPr="00910567">
              <w:rPr>
                <w:rFonts w:asciiTheme="majorHAnsi" w:hAnsiTheme="majorHAnsi"/>
                <w:i/>
                <w:color w:val="262626"/>
              </w:rPr>
              <w:t xml:space="preserve">Accuracy </w:t>
            </w:r>
            <w:r w:rsidRPr="00910567">
              <w:rPr>
                <w:rFonts w:asciiTheme="majorHAnsi" w:hAnsiTheme="majorHAnsi"/>
                <w:color w:val="262626"/>
              </w:rPr>
              <w:t>(</w:t>
            </w:r>
            <w:r w:rsidRPr="00910567">
              <w:rPr>
                <w:rFonts w:asciiTheme="majorHAnsi" w:hAnsiTheme="majorHAnsi"/>
                <w:i/>
                <w:color w:val="262626"/>
              </w:rPr>
              <w:t>Ac</w:t>
            </w:r>
            <w:r w:rsidRPr="00910567">
              <w:rPr>
                <w:rFonts w:asciiTheme="majorHAnsi" w:hAnsiTheme="majorHAnsi"/>
                <w:color w:val="262626"/>
              </w:rPr>
              <w:t>)</w:t>
            </w:r>
          </w:p>
        </w:tc>
        <w:tc>
          <w:tcPr>
            <w:tcW w:w="3722" w:type="dxa"/>
            <w:tcBorders>
              <w:bottom w:val="single" w:sz="4" w:space="0" w:color="BFBFBF" w:themeColor="background1" w:themeShade="BF"/>
            </w:tcBorders>
          </w:tcPr>
          <w:p w14:paraId="7A4B8A8D" w14:textId="77777777" w:rsidR="0030421D" w:rsidRPr="00910567" w:rsidRDefault="002F613A"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At.true + Dt.true</m:t>
                    </m:r>
                  </m:num>
                  <m:den>
                    <m:r>
                      <m:rPr>
                        <m:sty m:val="p"/>
                      </m:rPr>
                      <w:rPr>
                        <w:rFonts w:ascii="Cambria Math" w:hAnsi="Cambria Math"/>
                        <w:color w:val="262626"/>
                      </w:rPr>
                      <m:t>At + Dt</m:t>
                    </m:r>
                  </m:den>
                </m:f>
              </m:oMath>
            </m:oMathPara>
          </w:p>
        </w:tc>
        <w:tc>
          <w:tcPr>
            <w:tcW w:w="1830" w:type="dxa"/>
            <w:tcBorders>
              <w:bottom w:val="single" w:sz="4" w:space="0" w:color="BFBFBF" w:themeColor="background1" w:themeShade="BF"/>
            </w:tcBorders>
          </w:tcPr>
          <w:p w14:paraId="3F0F3F3B" w14:textId="77777777" w:rsidR="0030421D" w:rsidRPr="00910567" w:rsidRDefault="002F613A"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At.true</m:t>
                    </m:r>
                  </m:num>
                  <m:den>
                    <m:r>
                      <m:rPr>
                        <m:sty m:val="p"/>
                      </m:rPr>
                      <w:rPr>
                        <w:rFonts w:ascii="Cambria Math" w:hAnsi="Cambria Math"/>
                        <w:color w:val="262626"/>
                      </w:rPr>
                      <m:t>At</m:t>
                    </m:r>
                  </m:den>
                </m:f>
              </m:oMath>
            </m:oMathPara>
          </w:p>
        </w:tc>
        <w:tc>
          <w:tcPr>
            <w:tcW w:w="1847" w:type="dxa"/>
            <w:tcBorders>
              <w:bottom w:val="single" w:sz="4" w:space="0" w:color="BFBFBF" w:themeColor="background1" w:themeShade="BF"/>
            </w:tcBorders>
          </w:tcPr>
          <w:p w14:paraId="46F98596" w14:textId="77777777" w:rsidR="0030421D" w:rsidRPr="00910567" w:rsidRDefault="002F613A" w:rsidP="002F613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 xml:space="preserve"> Dt.true</m:t>
                    </m:r>
                  </m:num>
                  <m:den>
                    <m:r>
                      <m:rPr>
                        <m:sty m:val="p"/>
                      </m:rPr>
                      <w:rPr>
                        <w:rFonts w:ascii="Cambria Math" w:hAnsi="Cambria Math"/>
                        <w:color w:val="262626"/>
                      </w:rPr>
                      <m:t>Dt</m:t>
                    </m:r>
                  </m:den>
                </m:f>
              </m:oMath>
            </m:oMathPara>
          </w:p>
        </w:tc>
      </w:tr>
      <w:tr w:rsidR="0030421D" w:rsidRPr="00910567" w14:paraId="7A729502" w14:textId="77777777" w:rsidTr="002F6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Borders>
              <w:bottom w:val="single" w:sz="4" w:space="0" w:color="auto"/>
            </w:tcBorders>
          </w:tcPr>
          <w:p w14:paraId="62929343" w14:textId="77777777" w:rsidR="0030421D" w:rsidRPr="00910567" w:rsidRDefault="0030421D" w:rsidP="002F613A">
            <w:pPr>
              <w:autoSpaceDE w:val="0"/>
              <w:autoSpaceDN w:val="0"/>
              <w:adjustRightInd w:val="0"/>
              <w:rPr>
                <w:rFonts w:asciiTheme="majorHAnsi" w:hAnsiTheme="majorHAnsi"/>
                <w:b w:val="0"/>
                <w:bCs w:val="0"/>
                <w:i/>
                <w:color w:val="262626"/>
              </w:rPr>
            </w:pPr>
            <w:r w:rsidRPr="00910567">
              <w:rPr>
                <w:rFonts w:asciiTheme="majorHAnsi" w:hAnsiTheme="majorHAnsi"/>
                <w:i/>
                <w:color w:val="262626"/>
              </w:rPr>
              <w:t xml:space="preserve">Discrepancy </w:t>
            </w:r>
            <w:r w:rsidRPr="00910567">
              <w:rPr>
                <w:rFonts w:asciiTheme="majorHAnsi" w:hAnsiTheme="majorHAnsi"/>
                <w:color w:val="262626"/>
              </w:rPr>
              <w:t>(</w:t>
            </w:r>
            <w:r w:rsidRPr="00910567">
              <w:rPr>
                <w:rFonts w:asciiTheme="majorHAnsi" w:hAnsiTheme="majorHAnsi"/>
                <w:i/>
                <w:color w:val="262626"/>
              </w:rPr>
              <w:t>Di</w:t>
            </w:r>
            <w:r w:rsidRPr="00910567">
              <w:rPr>
                <w:rFonts w:asciiTheme="majorHAnsi" w:hAnsiTheme="majorHAnsi"/>
                <w:color w:val="262626"/>
              </w:rPr>
              <w:t>)</w:t>
            </w:r>
          </w:p>
        </w:tc>
        <w:tc>
          <w:tcPr>
            <w:tcW w:w="3722" w:type="dxa"/>
            <w:tcBorders>
              <w:bottom w:val="single" w:sz="4" w:space="0" w:color="auto"/>
            </w:tcBorders>
          </w:tcPr>
          <w:p w14:paraId="2C28694D"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abs(At-At.exp) + abs(Dt-Dt.exp)</m:t>
                    </m:r>
                  </m:num>
                  <m:den>
                    <m:r>
                      <m:rPr>
                        <m:sty m:val="p"/>
                      </m:rPr>
                      <w:rPr>
                        <w:rFonts w:ascii="Cambria Math" w:hAnsi="Cambria Math"/>
                        <w:color w:val="262626"/>
                      </w:rPr>
                      <m:t>At + Dt</m:t>
                    </m:r>
                  </m:den>
                </m:f>
              </m:oMath>
            </m:oMathPara>
          </w:p>
        </w:tc>
        <w:tc>
          <w:tcPr>
            <w:tcW w:w="1830" w:type="dxa"/>
            <w:tcBorders>
              <w:bottom w:val="single" w:sz="4" w:space="0" w:color="auto"/>
            </w:tcBorders>
          </w:tcPr>
          <w:p w14:paraId="255C8165"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abs(At-At.exp)</m:t>
                    </m:r>
                  </m:num>
                  <m:den>
                    <m:r>
                      <m:rPr>
                        <m:sty m:val="p"/>
                      </m:rPr>
                      <w:rPr>
                        <w:rFonts w:ascii="Cambria Math" w:hAnsi="Cambria Math"/>
                        <w:color w:val="262626"/>
                      </w:rPr>
                      <m:t>At</m:t>
                    </m:r>
                  </m:den>
                </m:f>
              </m:oMath>
            </m:oMathPara>
          </w:p>
        </w:tc>
        <w:tc>
          <w:tcPr>
            <w:tcW w:w="1847" w:type="dxa"/>
            <w:tcBorders>
              <w:bottom w:val="single" w:sz="4" w:space="0" w:color="auto"/>
            </w:tcBorders>
          </w:tcPr>
          <w:p w14:paraId="68DCD209" w14:textId="77777777" w:rsidR="0030421D" w:rsidRPr="00910567" w:rsidRDefault="002F613A" w:rsidP="002F613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262626"/>
              </w:rPr>
            </w:pPr>
            <m:oMathPara>
              <m:oMath>
                <m:f>
                  <m:fPr>
                    <m:ctrlPr>
                      <w:rPr>
                        <w:rFonts w:ascii="Cambria Math" w:hAnsi="Cambria Math"/>
                        <w:bCs/>
                        <w:color w:val="262626"/>
                      </w:rPr>
                    </m:ctrlPr>
                  </m:fPr>
                  <m:num>
                    <m:r>
                      <m:rPr>
                        <m:sty m:val="p"/>
                      </m:rPr>
                      <w:rPr>
                        <w:rFonts w:ascii="Cambria Math" w:hAnsi="Cambria Math"/>
                        <w:color w:val="262626"/>
                      </w:rPr>
                      <m:t>abs(Dt-Dt.exp)</m:t>
                    </m:r>
                  </m:num>
                  <m:den>
                    <m:r>
                      <m:rPr>
                        <m:sty m:val="p"/>
                      </m:rPr>
                      <w:rPr>
                        <w:rFonts w:ascii="Cambria Math" w:hAnsi="Cambria Math"/>
                        <w:color w:val="262626"/>
                      </w:rPr>
                      <m:t>Dt</m:t>
                    </m:r>
                  </m:den>
                </m:f>
              </m:oMath>
            </m:oMathPara>
          </w:p>
        </w:tc>
      </w:tr>
    </w:tbl>
    <w:p w14:paraId="18CB6397" w14:textId="77777777" w:rsidR="0030421D" w:rsidRPr="00910567" w:rsidRDefault="0030421D" w:rsidP="0030421D">
      <w:pPr>
        <w:autoSpaceDE w:val="0"/>
        <w:autoSpaceDN w:val="0"/>
        <w:adjustRightInd w:val="0"/>
        <w:rPr>
          <w:rFonts w:asciiTheme="majorHAnsi" w:hAnsiTheme="majorHAnsi"/>
          <w:bCs/>
          <w:color w:val="262626"/>
        </w:rPr>
      </w:pPr>
    </w:p>
    <w:p w14:paraId="4DB8670E" w14:textId="77777777" w:rsidR="0030421D" w:rsidRPr="00910567" w:rsidRDefault="0030421D" w:rsidP="0030421D">
      <w:pPr>
        <w:rPr>
          <w:rFonts w:asciiTheme="majorHAnsi" w:hAnsiTheme="majorHAnsi"/>
          <w:i/>
        </w:rPr>
      </w:pPr>
    </w:p>
    <w:p w14:paraId="36565DB3" w14:textId="77777777" w:rsidR="0030421D" w:rsidRPr="00910567" w:rsidRDefault="0030421D" w:rsidP="0030421D">
      <w:pPr>
        <w:rPr>
          <w:rFonts w:asciiTheme="majorHAnsi" w:hAnsiTheme="majorHAnsi"/>
          <w:i/>
        </w:rPr>
      </w:pPr>
      <w:r w:rsidRPr="00910567">
        <w:rPr>
          <w:rFonts w:asciiTheme="majorHAnsi" w:hAnsiTheme="majorHAnsi"/>
          <w:i/>
        </w:rPr>
        <w:t>Gene expression analysis</w:t>
      </w:r>
    </w:p>
    <w:p w14:paraId="2A557F29" w14:textId="6CD078F1" w:rsidR="0030421D" w:rsidRPr="00910567" w:rsidRDefault="0030421D" w:rsidP="0030421D">
      <w:pPr>
        <w:rPr>
          <w:rFonts w:asciiTheme="majorHAnsi" w:eastAsia="Times New Roman" w:hAnsiTheme="majorHAnsi"/>
          <w:color w:val="333333"/>
          <w:shd w:val="clear" w:color="auto" w:fill="FFFFFF"/>
        </w:rPr>
      </w:pPr>
      <w:r w:rsidRPr="00910567">
        <w:rPr>
          <w:rFonts w:asciiTheme="majorHAnsi" w:eastAsia="Times New Roman" w:hAnsiTheme="majorHAnsi"/>
          <w:color w:val="000000"/>
          <w:shd w:val="clear" w:color="auto" w:fill="FFFFFF"/>
        </w:rPr>
        <w:t xml:space="preserve">Two </w:t>
      </w:r>
      <w:r w:rsidRPr="00910567">
        <w:rPr>
          <w:rFonts w:asciiTheme="majorHAnsi" w:eastAsia="Times New Roman" w:hAnsiTheme="majorHAnsi"/>
          <w:strike/>
          <w:color w:val="FF0000"/>
          <w:shd w:val="clear" w:color="auto" w:fill="FFFFFF"/>
        </w:rPr>
        <w:t>Three</w:t>
      </w:r>
      <w:r w:rsidRPr="00910567">
        <w:rPr>
          <w:rFonts w:asciiTheme="majorHAnsi" w:eastAsia="Times New Roman" w:hAnsiTheme="majorHAnsi"/>
          <w:color w:val="000000"/>
          <w:shd w:val="clear" w:color="auto" w:fill="FFFFFF"/>
        </w:rPr>
        <w:t xml:space="preserve"> methods were applied to analyze differential expression (DE) of homoeologs for each polyploid sample condition. Both using a negative binomial model to</w:t>
      </w:r>
      <w:r w:rsidRPr="00910567">
        <w:rPr>
          <w:rFonts w:asciiTheme="majorHAnsi" w:hAnsiTheme="majorHAnsi"/>
          <w:color w:val="000000"/>
        </w:rPr>
        <w:t> </w:t>
      </w:r>
      <w:r w:rsidRPr="00910567">
        <w:rPr>
          <w:rFonts w:asciiTheme="majorHAnsi" w:eastAsia="Times New Roman" w:hAnsiTheme="majorHAnsi"/>
          <w:color w:val="000000"/>
          <w:shd w:val="clear" w:color="auto" w:fill="FFFFFF"/>
        </w:rPr>
        <w:t xml:space="preserve">estimate gene-wise dispersion parameters, </w:t>
      </w:r>
      <w:r w:rsidRPr="00910567">
        <w:rPr>
          <w:rFonts w:asciiTheme="majorHAnsi" w:eastAsia="Arial Unicode MS" w:hAnsiTheme="majorHAnsi"/>
          <w:color w:val="0E0E0E"/>
        </w:rPr>
        <w:t>DESeq2</w:t>
      </w:r>
      <w:r>
        <w:rPr>
          <w:rFonts w:asciiTheme="majorHAnsi" w:eastAsia="Arial Unicode MS" w:hAnsiTheme="majorHAnsi"/>
          <w:color w:val="0E0E0E"/>
        </w:rPr>
        <w:t xml:space="preserve"> </w:t>
      </w:r>
      <w:r>
        <w:rPr>
          <w:rFonts w:asciiTheme="majorHAnsi" w:eastAsia="Arial Unicode MS" w:hAnsiTheme="majorHAnsi"/>
          <w:color w:val="0E0E0E"/>
        </w:rPr>
        <w:fldChar w:fldCharType="begin" w:fldLock="1"/>
      </w:r>
      <w:r w:rsidR="00395184">
        <w:rPr>
          <w:rFonts w:asciiTheme="majorHAnsi" w:eastAsia="Arial Unicode MS" w:hAnsiTheme="majorHAnsi"/>
          <w:color w:val="0E0E0E"/>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"[65]", "plainTextFormattedCitation" : "[65]", "previouslyFormattedCitation" : "[65]" }, "properties" : { "noteIndex" : 0 }, "schema" : "https://github.com/citation-style-language/schema/raw/master/csl-citation.json" }</w:instrText>
      </w:r>
      <w:r>
        <w:rPr>
          <w:rFonts w:asciiTheme="majorHAnsi" w:eastAsia="Arial Unicode MS" w:hAnsiTheme="majorHAnsi"/>
          <w:color w:val="0E0E0E"/>
        </w:rPr>
        <w:fldChar w:fldCharType="separate"/>
      </w:r>
      <w:r w:rsidR="0067659C" w:rsidRPr="0067659C">
        <w:rPr>
          <w:rFonts w:asciiTheme="majorHAnsi" w:eastAsia="Arial Unicode MS" w:hAnsiTheme="majorHAnsi"/>
          <w:noProof/>
          <w:color w:val="0E0E0E"/>
        </w:rPr>
        <w:t>[65]</w:t>
      </w:r>
      <w:r>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takes a classical hypothesis testing approach to report nominal p-values, while EBSeq </w:t>
      </w:r>
      <w:r w:rsidRPr="00910567">
        <w:rPr>
          <w:rFonts w:asciiTheme="majorHAnsi" w:eastAsia="Arial Unicode MS" w:hAnsiTheme="majorHAnsi"/>
          <w:color w:val="0E0E0E"/>
        </w:rPr>
        <w:fldChar w:fldCharType="begin"/>
      </w:r>
      <w:r w:rsidRPr="00910567">
        <w:rPr>
          <w:rFonts w:asciiTheme="majorHAnsi" w:eastAsia="Arial Unicode MS" w:hAnsiTheme="majorHAnsi"/>
          <w:color w:val="0E0E0E"/>
        </w:rPr>
        <w:instrText xml:space="preserve"> ADDIN EN.CITE &lt;EndNote&gt;&lt;Cite&gt;&lt;Author&gt;Leng&lt;/Author&gt;&lt;Year&gt;2013&lt;/Year&gt;&lt;RecNum&gt;590&lt;/RecNum&gt;&lt;DisplayText&gt;(Leng et al. 2013)&lt;/DisplayText&gt;&lt;record&gt;&lt;rec-number&gt;590&lt;/rec-number&gt;&lt;foreign-keys&gt;&lt;key app="EN" db-id="ttzp25wzu0ap5levtp5pperyxswewpzr2afx" timestamp="1493419616"&gt;590&lt;/key&gt;&lt;/foreign-keys&gt;&lt;ref-type name="Journal Article"&gt;17&lt;/ref-type&gt;&lt;contributors&gt;&lt;authors&gt;&lt;author&gt;Leng, N.&lt;/author&gt;&lt;author&gt;Dawson, J. A.&lt;/author&gt;&lt;author&gt;Thomson, J. A.&lt;/author&gt;&lt;author&gt;Ruotti, V.&lt;/author&gt;&lt;author&gt;Rissman, A. I.&lt;/author&gt;&lt;author&gt;Smits, B. M.&lt;/author&gt;&lt;author&gt;Haag, J. D.&lt;/author&gt;&lt;author&gt;Gould, M. N.&lt;/author&gt;&lt;author&gt;Stewart, R. M.&lt;/author&gt;&lt;author&gt;Kendziorski, C.&lt;/author&gt;&lt;/authors&gt;&lt;/contributors&gt;&lt;auth-address&gt;Department of Statistics, University of Wisconsin, Madison, WI 53706, USA.&lt;/auth-address&gt;&lt;titles&gt;&lt;title&gt;EBSeq: an empirical Bayes hierarchical model for inference in RNA-seq experiments&lt;/title&gt;&lt;secondary-title&gt;Bioinformatics&lt;/secondary-title&gt;&lt;/titles&gt;&lt;periodical&gt;&lt;full-title&gt;Bioinformatics&lt;/full-title&gt;&lt;abbr-1&gt;Bioinformatics&lt;/abbr-1&gt;&lt;/periodical&gt;&lt;pages&gt;1035-43&lt;/pages&gt;&lt;volume&gt;29&lt;/volume&gt;&lt;number&gt;8&lt;/number&gt;&lt;keywords&gt;&lt;keyword&gt;Bayes Theorem&lt;/keyword&gt;&lt;keyword&gt;Cell Line&lt;/keyword&gt;&lt;keyword&gt;Embryonic Stem Cells/metabolism&lt;/keyword&gt;&lt;keyword&gt;Gene Expression Profiling/*methods&lt;/keyword&gt;&lt;keyword&gt;Genome&lt;/keyword&gt;&lt;keyword&gt;Models, Statistical&lt;/keyword&gt;&lt;keyword&gt;RNA Isoforms/*metabolism&lt;/keyword&gt;&lt;keyword&gt;RNA, Messenger/metabolism&lt;/keyword&gt;&lt;keyword&gt;Sequence Analysis, RNA/*methods&lt;/keyword&gt;&lt;keyword&gt;Software&lt;/keyword&gt;&lt;/keywords&gt;&lt;dates&gt;&lt;year&gt;2013&lt;/year&gt;&lt;pub-dates&gt;&lt;date&gt;Apr 15&lt;/date&gt;&lt;/pub-dates&gt;&lt;/dates&gt;&lt;isbn&gt;1367-4811 (Electronic)&amp;#xD;1367-4803 (Linking)&lt;/isbn&gt;&lt;accession-num&gt;23428641&lt;/accession-num&gt;&lt;urls&gt;&lt;related-urls&gt;&lt;url&gt;https://www.ncbi.nlm.nih.gov/pubmed/23428641&lt;/url&gt;&lt;/related-urls&gt;&lt;/urls&gt;&lt;custom2&gt;PMC3624807&lt;/custom2&gt;&lt;electronic-resource-num&gt;10.1093/bioinformatics/btt087&lt;/electronic-resource-num&gt;&lt;/record&gt;&lt;/Cite&gt;&lt;/EndNote&gt;</w:instrText>
      </w:r>
      <w:r w:rsidRPr="00910567">
        <w:rPr>
          <w:rFonts w:asciiTheme="majorHAnsi" w:eastAsia="Arial Unicode MS" w:hAnsiTheme="majorHAnsi"/>
          <w:color w:val="0E0E0E"/>
        </w:rPr>
        <w:fldChar w:fldCharType="separate"/>
      </w:r>
      <w:r w:rsidRPr="00910567">
        <w:rPr>
          <w:rFonts w:asciiTheme="majorHAnsi" w:eastAsia="Arial Unicode MS" w:hAnsiTheme="majorHAnsi"/>
          <w:noProof/>
          <w:color w:val="0E0E0E"/>
        </w:rPr>
        <w:t>(Leng et al. 2013)</w:t>
      </w:r>
      <w:r w:rsidRPr="00910567">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w:t>
      </w:r>
      <w:r w:rsidRPr="00910567">
        <w:rPr>
          <w:rFonts w:asciiTheme="majorHAnsi" w:eastAsia="Times New Roman" w:hAnsiTheme="majorHAnsi"/>
          <w:color w:val="000000"/>
          <w:shd w:val="clear" w:color="auto" w:fill="FFFFFF"/>
        </w:rPr>
        <w:t xml:space="preserve">is cast within a Bayesian framework and reports posterior probabilities for each gene to be equally or differentially expressed. To identify differential expression at a false discovery rate </w:t>
      </w:r>
      <w:r w:rsidRPr="00910567">
        <w:rPr>
          <w:rStyle w:val="Emphasis"/>
          <w:rFonts w:asciiTheme="majorHAnsi" w:eastAsia="Times New Roman" w:hAnsiTheme="majorHAnsi"/>
          <w:color w:val="000000"/>
        </w:rPr>
        <w:t>α</w:t>
      </w:r>
      <w:r w:rsidRPr="00910567">
        <w:rPr>
          <w:rFonts w:asciiTheme="majorHAnsi" w:eastAsia="Times New Roman" w:hAnsiTheme="majorHAnsi"/>
          <w:color w:val="000000"/>
          <w:shd w:val="clear" w:color="auto" w:fill="FFFFFF"/>
        </w:rPr>
        <w:t>=0.05, the DESeq2 p-values</w:t>
      </w:r>
      <w:r w:rsidRPr="00910567">
        <w:rPr>
          <w:rFonts w:asciiTheme="majorHAnsi" w:eastAsia="Times New Roman" w:hAnsiTheme="majorHAnsi"/>
          <w:color w:val="2A2A2A"/>
          <w:shd w:val="clear" w:color="auto" w:fill="FFFFFF"/>
        </w:rPr>
        <w:t xml:space="preserve"> were adjusted for multiplicities using Benjamini–Hochberg </w:t>
      </w:r>
      <w:r w:rsidRPr="00910567">
        <w:rPr>
          <w:rFonts w:asciiTheme="majorHAnsi" w:eastAsia="Times New Roman" w:hAnsiTheme="majorHAnsi"/>
          <w:color w:val="000000"/>
          <w:shd w:val="clear" w:color="auto" w:fill="FFFFFF"/>
        </w:rPr>
        <w:t>method</w:t>
      </w:r>
      <w:r>
        <w:rPr>
          <w:rFonts w:asciiTheme="majorHAnsi" w:eastAsia="Times New Roman" w:hAnsiTheme="majorHAnsi"/>
          <w:color w:val="000000"/>
          <w:shd w:val="clear" w:color="auto" w:fill="FFFFFF"/>
        </w:rPr>
        <w:t xml:space="preserve"> </w:t>
      </w:r>
      <w:r>
        <w:rPr>
          <w:rFonts w:asciiTheme="majorHAnsi" w:eastAsia="Times New Roman" w:hAnsiTheme="majorHAnsi"/>
          <w:color w:val="000000"/>
          <w:shd w:val="clear" w:color="auto" w:fill="FFFFFF"/>
        </w:rPr>
        <w:fldChar w:fldCharType="begin" w:fldLock="1"/>
      </w:r>
      <w:r w:rsidR="00395184">
        <w:rPr>
          <w:rFonts w:asciiTheme="majorHAnsi" w:eastAsia="Times New Roman" w:hAnsiTheme="majorHAnsi"/>
          <w:color w:val="000000"/>
          <w:shd w:val="clear" w:color="auto" w:fill="FFFFFF"/>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"[66]", "plainTextFormattedCitation" : "[66]", "previouslyFormattedCitation" : "[66]" }, "properties" : { "noteIndex" : 0 }, "schema" : "https://github.com/citation-style-language/schema/raw/master/csl-citation.json" }</w:instrText>
      </w:r>
      <w:r>
        <w:rPr>
          <w:rFonts w:asciiTheme="majorHAnsi" w:eastAsia="Times New Roman" w:hAnsiTheme="majorHAnsi"/>
          <w:color w:val="000000"/>
          <w:shd w:val="clear" w:color="auto" w:fill="FFFFFF"/>
        </w:rPr>
        <w:fldChar w:fldCharType="separate"/>
      </w:r>
      <w:r w:rsidR="0067659C" w:rsidRPr="0067659C">
        <w:rPr>
          <w:rFonts w:asciiTheme="majorHAnsi" w:eastAsia="Times New Roman" w:hAnsiTheme="majorHAnsi"/>
          <w:noProof/>
          <w:color w:val="000000"/>
          <w:shd w:val="clear" w:color="auto" w:fill="FFFFFF"/>
        </w:rPr>
        <w:t>[66]</w:t>
      </w:r>
      <w:r>
        <w:rPr>
          <w:rFonts w:asciiTheme="majorHAnsi" w:eastAsia="Times New Roman" w:hAnsiTheme="majorHAnsi"/>
          <w:color w:val="000000"/>
          <w:shd w:val="clear" w:color="auto" w:fill="FFFFFF"/>
        </w:rPr>
        <w:fldChar w:fldCharType="end"/>
      </w:r>
      <w:r w:rsidRPr="00910567">
        <w:rPr>
          <w:rFonts w:asciiTheme="majorHAnsi" w:eastAsia="Times New Roman" w:hAnsiTheme="majorHAnsi"/>
          <w:color w:val="000000"/>
          <w:shd w:val="clear" w:color="auto" w:fill="FFFFFF"/>
        </w:rPr>
        <w:t xml:space="preserve">, </w:t>
      </w:r>
      <w:r w:rsidRPr="00910567">
        <w:rPr>
          <w:rFonts w:asciiTheme="majorHAnsi" w:eastAsia="Times New Roman" w:hAnsiTheme="majorHAnsi"/>
          <w:color w:val="2A2A2A"/>
          <w:shd w:val="clear" w:color="auto" w:fill="FFFFFF"/>
        </w:rPr>
        <w:t>and the posterior probability of DE by EBSeq was considered &gt;1-</w:t>
      </w:r>
      <w:r w:rsidRPr="00910567">
        <w:rPr>
          <w:rStyle w:val="Emphasis"/>
          <w:rFonts w:asciiTheme="majorHAnsi" w:eastAsia="Times New Roman" w:hAnsiTheme="majorHAnsi"/>
          <w:color w:val="000000"/>
        </w:rPr>
        <w:t xml:space="preserve"> α. </w:t>
      </w:r>
      <w:r w:rsidRPr="00910567">
        <w:rPr>
          <w:rStyle w:val="Emphasis"/>
          <w:rFonts w:asciiTheme="majorHAnsi" w:eastAsia="Times New Roman" w:hAnsiTheme="majorHAnsi"/>
          <w:strike/>
          <w:color w:val="FF0000"/>
        </w:rPr>
        <w:t xml:space="preserve">A third method was applied </w:t>
      </w:r>
      <w:r w:rsidRPr="00910567">
        <w:rPr>
          <w:rFonts w:asciiTheme="majorHAnsi" w:eastAsia="Times New Roman" w:hAnsiTheme="majorHAnsi"/>
          <w:strike/>
          <w:color w:val="FF0000"/>
          <w:shd w:val="clear" w:color="auto" w:fill="FFFFFF"/>
        </w:rPr>
        <w:t xml:space="preserve">using fisher’s exact tests as previously described </w:t>
      </w:r>
      <w:r w:rsidRPr="00910567">
        <w:rPr>
          <w:rFonts w:asciiTheme="majorHAnsi" w:eastAsia="Times New Roman" w:hAnsiTheme="majorHAnsi"/>
          <w:strike/>
          <w:color w:val="FF0000"/>
          <w:shd w:val="clear" w:color="auto" w:fill="FFFFFF"/>
        </w:rPr>
        <w:fldChar w:fldCharType="begin"/>
      </w:r>
      <w:r w:rsidRPr="00910567">
        <w:rPr>
          <w:rFonts w:asciiTheme="majorHAnsi" w:eastAsia="Times New Roman" w:hAnsiTheme="majorHAnsi"/>
          <w:strike/>
          <w:color w:val="FF0000"/>
          <w:shd w:val="clear" w:color="auto" w:fill="FFFFFF"/>
        </w:rPr>
        <w:instrText xml:space="preserve"> ADDIN EN.CITE &lt;EndNote&gt;&lt;Cite&gt;&lt;Author&gt;Yoo&lt;/Author&gt;&lt;Year&gt;2013&lt;/Year&gt;&lt;RecNum&gt;159&lt;/RecNum&gt;&lt;DisplayText&gt;(Yoo et al. 2013)&lt;/DisplayText&gt;&lt;record&gt;&lt;rec-number&gt;159&lt;/rec-number&gt;&lt;foreign-keys&gt;&lt;key app="EN" db-id="ttzp25wzu0ap5levtp5pperyxswewpzr2afx" timestamp="1373046061"&gt;159&lt;/key&gt;&lt;/foreign-keys&gt;&lt;ref-type name="Journal Article"&gt;17&lt;/ref-type&gt;&lt;contributors&gt;&lt;authors&gt;&lt;author&gt;Yoo, M. J.&lt;/author&gt;&lt;author&gt;Szadkowski, E.&lt;/author&gt;&lt;author&gt;Wendel, J. F.&lt;/author&gt;&lt;/authors&gt;&lt;/contributors&gt;&lt;auth-address&gt;Department of Ecology, Evolution and Organismal Biology, Iowa State University, Ames, IA 50011, USA.&lt;/auth-address&gt;&lt;titles&gt;&lt;title&gt;Homoeolog expression bias and expression level dominance in allopolyploid cotton&lt;/title&gt;&lt;secondary-title&gt;Heredity&lt;/secondary-title&gt;&lt;alt-title&gt;Heredity&lt;/alt-title&gt;&lt;/titles&gt;&lt;periodical&gt;&lt;full-title&gt;Heredity&lt;/full-title&gt;&lt;abbr-1&gt;Heredity&lt;/abbr-1&gt;&lt;/periodical&gt;&lt;alt-periodical&gt;&lt;full-title&gt;Heredity&lt;/full-title&gt;&lt;abbr-1&gt;Heredity&lt;/abbr-1&gt;&lt;/alt-periodical&gt;&lt;pages&gt;171-80&lt;/pages&gt;&lt;volume&gt;110&lt;/volume&gt;&lt;number&gt;2&lt;/number&gt;&lt;keywords&gt;&lt;keyword&gt;Alleles&lt;/keyword&gt;&lt;keyword&gt;Crosses, Genetic&lt;/keyword&gt;&lt;keyword&gt;Evolution, Molecular&lt;/keyword&gt;&lt;keyword&gt;Gene Expression&lt;/keyword&gt;&lt;keyword&gt;*Gene Expression Regulation, Plant&lt;/keyword&gt;&lt;keyword&gt;Gene Silencing&lt;/keyword&gt;&lt;keyword&gt;Genes, Dominant&lt;/keyword&gt;&lt;keyword&gt;Genes, Plant&lt;/keyword&gt;&lt;keyword&gt;Gossypium/*genetics/metabolism&lt;/keyword&gt;&lt;keyword&gt;Hybridization, Genetic&lt;/keyword&gt;&lt;keyword&gt;Plant Leaves/*genetics/metabolism&lt;/keyword&gt;&lt;keyword&gt;Plant Proteins/*genetics/metabolism&lt;/keyword&gt;&lt;keyword&gt;*Polyploidy&lt;/keyword&gt;&lt;keyword&gt;Sequence Analysis, RNA&lt;/keyword&gt;&lt;keyword&gt;Transcriptome&lt;/keyword&gt;&lt;/keywords&gt;&lt;dates&gt;&lt;year&gt;2013&lt;/year&gt;&lt;pub-dates&gt;&lt;date&gt;Feb&lt;/date&gt;&lt;/pub-dates&gt;&lt;/dates&gt;&lt;isbn&gt;1365-2540 (Electronic)&amp;#xD;0018-067X (Linking)&lt;/isbn&gt;&lt;accession-num&gt;23169565&lt;/accession-num&gt;&lt;urls&gt;&lt;related-urls&gt;&lt;url&gt;http://www.ncbi.nlm.nih.gov/pubmed/23169565&lt;/url&gt;&lt;/related-urls&gt;&lt;/urls&gt;&lt;custom2&gt;3554454&lt;/custom2&gt;&lt;electronic-resource-num&gt;10.1038/hdy.2012.94&lt;/electronic-resource-num&gt;&lt;/record&gt;&lt;/Cite&gt;&lt;/EndNote&gt;</w:instrText>
      </w:r>
      <w:r w:rsidRPr="00910567">
        <w:rPr>
          <w:rFonts w:asciiTheme="majorHAnsi" w:eastAsia="Times New Roman" w:hAnsiTheme="majorHAnsi"/>
          <w:strike/>
          <w:color w:val="FF0000"/>
          <w:shd w:val="clear" w:color="auto" w:fill="FFFFFF"/>
        </w:rPr>
        <w:fldChar w:fldCharType="separate"/>
      </w:r>
      <w:r w:rsidRPr="00910567">
        <w:rPr>
          <w:rFonts w:asciiTheme="majorHAnsi" w:eastAsia="Times New Roman" w:hAnsiTheme="majorHAnsi"/>
          <w:strike/>
          <w:noProof/>
          <w:color w:val="FF0000"/>
          <w:shd w:val="clear" w:color="auto" w:fill="FFFFFF"/>
        </w:rPr>
        <w:t>(Yoo et al. 2013)</w:t>
      </w:r>
      <w:r w:rsidRPr="00910567">
        <w:rPr>
          <w:rFonts w:asciiTheme="majorHAnsi" w:eastAsia="Times New Roman" w:hAnsiTheme="majorHAnsi"/>
          <w:strike/>
          <w:color w:val="FF0000"/>
          <w:shd w:val="clear" w:color="auto" w:fill="FFFFFF"/>
        </w:rPr>
        <w:fldChar w:fldCharType="end"/>
      </w:r>
      <w:r w:rsidRPr="00910567">
        <w:rPr>
          <w:rFonts w:asciiTheme="majorHAnsi" w:eastAsia="Times New Roman" w:hAnsiTheme="majorHAnsi"/>
          <w:strike/>
          <w:color w:val="FF0000"/>
          <w:shd w:val="clear" w:color="auto" w:fill="FFFFFF"/>
        </w:rPr>
        <w:t>. Briefly, replicates were normalized by total library size, and tests were restricted to genes having read counts in all replicates in each contrast; the distribution of</w:t>
      </w:r>
      <w:r w:rsidRPr="00910567">
        <w:rPr>
          <w:rStyle w:val="apple-converted-space"/>
          <w:rFonts w:asciiTheme="majorHAnsi" w:eastAsia="Times New Roman" w:hAnsiTheme="majorHAnsi"/>
          <w:strike/>
          <w:color w:val="FF0000"/>
          <w:shd w:val="clear" w:color="auto" w:fill="FFFFFF"/>
        </w:rPr>
        <w:t> </w:t>
      </w:r>
      <w:r w:rsidRPr="00910567">
        <w:rPr>
          <w:rStyle w:val="Emphasis"/>
          <w:rFonts w:asciiTheme="majorHAnsi" w:eastAsia="Times New Roman" w:hAnsiTheme="majorHAnsi"/>
          <w:strike/>
          <w:color w:val="FF0000"/>
        </w:rPr>
        <w:t>P-</w:t>
      </w:r>
      <w:r w:rsidRPr="00910567">
        <w:rPr>
          <w:rFonts w:asciiTheme="majorHAnsi" w:eastAsia="Times New Roman" w:hAnsiTheme="majorHAnsi"/>
          <w:strike/>
          <w:color w:val="FF0000"/>
          <w:shd w:val="clear" w:color="auto" w:fill="FFFFFF"/>
        </w:rPr>
        <w:t xml:space="preserve">values was controlled for a false discovery rate by the BH method at </w:t>
      </w:r>
      <w:r w:rsidRPr="00910567">
        <w:rPr>
          <w:rStyle w:val="Emphasis"/>
          <w:rFonts w:asciiTheme="majorHAnsi" w:eastAsia="Times New Roman" w:hAnsiTheme="majorHAnsi"/>
          <w:strike/>
          <w:color w:val="FF0000"/>
        </w:rPr>
        <w:t>α</w:t>
      </w:r>
      <w:r w:rsidRPr="00910567">
        <w:rPr>
          <w:rFonts w:asciiTheme="majorHAnsi" w:eastAsia="Times New Roman" w:hAnsiTheme="majorHAnsi"/>
          <w:strike/>
          <w:color w:val="FF0000"/>
          <w:shd w:val="clear" w:color="auto" w:fill="FFFFFF"/>
        </w:rPr>
        <w:t>=0.05.</w:t>
      </w:r>
      <w:r w:rsidRPr="00910567">
        <w:rPr>
          <w:rFonts w:asciiTheme="majorHAnsi" w:eastAsia="Times New Roman" w:hAnsiTheme="majorHAnsi"/>
          <w:color w:val="FF0000"/>
          <w:shd w:val="clear" w:color="auto" w:fill="FFFFFF"/>
        </w:rPr>
        <w:t xml:space="preserve"> </w:t>
      </w:r>
      <w:r w:rsidRPr="00910567">
        <w:rPr>
          <w:rFonts w:asciiTheme="majorHAnsi" w:eastAsia="Times New Roman" w:hAnsiTheme="majorHAnsi"/>
          <w:color w:val="000000"/>
          <w:shd w:val="clear" w:color="auto" w:fill="FFFFFF"/>
        </w:rPr>
        <w:t xml:space="preserve">To evaluate the discriminative performance of a DE method for polyploid datasets, DE genes inferred between were </w:t>
      </w:r>
      <w:r w:rsidRPr="00910567">
        <w:rPr>
          <w:rFonts w:asciiTheme="majorHAnsi" w:hAnsiTheme="majorHAnsi"/>
        </w:rPr>
        <w:t>parental diploids A</w:t>
      </w:r>
      <w:r w:rsidRPr="00910567">
        <w:rPr>
          <w:rFonts w:asciiTheme="majorHAnsi" w:hAnsiTheme="majorHAnsi"/>
          <w:vertAlign w:val="subscript"/>
        </w:rPr>
        <w:t>2</w:t>
      </w:r>
      <w:r w:rsidRPr="00910567">
        <w:rPr>
          <w:rFonts w:asciiTheme="majorHAnsi" w:hAnsiTheme="majorHAnsi"/>
        </w:rPr>
        <w:t xml:space="preserve"> and D</w:t>
      </w:r>
      <w:r w:rsidRPr="00910567">
        <w:rPr>
          <w:rFonts w:asciiTheme="majorHAnsi" w:hAnsiTheme="majorHAnsi"/>
          <w:vertAlign w:val="subscript"/>
        </w:rPr>
        <w:t xml:space="preserve">5 </w:t>
      </w:r>
      <w:r w:rsidRPr="00910567">
        <w:rPr>
          <w:rFonts w:asciiTheme="majorHAnsi" w:eastAsia="Times New Roman" w:hAnsiTheme="majorHAnsi"/>
          <w:color w:val="000000"/>
          <w:shd w:val="clear" w:color="auto" w:fill="FFFFFF"/>
        </w:rPr>
        <w:t>were used as true labels, to categorize true positive and false positive DE results from synthetic allopolyploid</w:t>
      </w:r>
      <w:r w:rsidRPr="00910567">
        <w:rPr>
          <w:rFonts w:asciiTheme="majorHAnsi" w:hAnsiTheme="majorHAnsi"/>
        </w:rPr>
        <w:t xml:space="preserve"> (ADs</w:t>
      </w:r>
      <w:r w:rsidRPr="00910567">
        <w:rPr>
          <w:rFonts w:asciiTheme="majorHAnsi" w:eastAsia="Times New Roman" w:hAnsiTheme="majorHAnsi"/>
          <w:color w:val="000000"/>
          <w:shd w:val="clear" w:color="auto" w:fill="FFFFFF"/>
        </w:rPr>
        <w:t>). Sensitivity (true-positive rate) and specificity (true-negative rate) were calculated for each method.</w:t>
      </w:r>
    </w:p>
    <w:p w14:paraId="2CFC0749" w14:textId="77777777" w:rsidR="0030421D" w:rsidRPr="00910567" w:rsidRDefault="0030421D" w:rsidP="0030421D">
      <w:pPr>
        <w:rPr>
          <w:rFonts w:asciiTheme="majorHAnsi" w:eastAsia="Times New Roman" w:hAnsiTheme="majorHAnsi"/>
          <w:color w:val="333333"/>
          <w:shd w:val="clear" w:color="auto" w:fill="FFFFFF"/>
        </w:rPr>
      </w:pPr>
    </w:p>
    <w:p w14:paraId="5BB0489F" w14:textId="77777777" w:rsidR="0030421D" w:rsidRPr="00910567" w:rsidRDefault="0030421D" w:rsidP="0030421D">
      <w:pPr>
        <w:rPr>
          <w:rFonts w:asciiTheme="majorHAnsi" w:hAnsiTheme="majorHAnsi"/>
          <w:i/>
        </w:rPr>
      </w:pPr>
      <w:r w:rsidRPr="00910567">
        <w:rPr>
          <w:rFonts w:asciiTheme="majorHAnsi" w:hAnsiTheme="majorHAnsi"/>
          <w:i/>
        </w:rPr>
        <w:t>Gene co-expression analysis</w:t>
      </w:r>
    </w:p>
    <w:p w14:paraId="14DED215" w14:textId="1C68FD1B" w:rsidR="0030421D" w:rsidRPr="00910567" w:rsidRDefault="0030421D" w:rsidP="0030421D">
      <w:pPr>
        <w:rPr>
          <w:rFonts w:asciiTheme="majorHAnsi" w:eastAsia="Arial Unicode MS" w:hAnsiTheme="majorHAnsi"/>
        </w:rPr>
      </w:pPr>
      <w:r w:rsidRPr="00910567">
        <w:rPr>
          <w:rFonts w:asciiTheme="majorHAnsi" w:eastAsia="Arial Unicode MS" w:hAnsiTheme="majorHAnsi"/>
          <w:color w:val="0E0E0E"/>
        </w:rPr>
        <w:t xml:space="preserve">For data transformation, RPKM followed by log2 transformation were performed with local R script, and regularized logarithm </w:t>
      </w:r>
      <w:r w:rsidRPr="00910567">
        <w:rPr>
          <w:rFonts w:asciiTheme="majorHAnsi" w:eastAsia="Arial Unicode MS" w:hAnsiTheme="majorHAnsi"/>
          <w:i/>
          <w:color w:val="0E0E0E"/>
        </w:rPr>
        <w:t>rlog</w:t>
      </w:r>
      <w:r w:rsidRPr="00910567">
        <w:rPr>
          <w:rFonts w:asciiTheme="majorHAnsi" w:eastAsia="Arial Unicode MS" w:hAnsiTheme="majorHAnsi"/>
          <w:color w:val="0E0E0E"/>
        </w:rPr>
        <w:t xml:space="preserve"> transformation were conducted with R package DESeq2 </w:t>
      </w:r>
      <w:r>
        <w:rPr>
          <w:rFonts w:asciiTheme="majorHAnsi" w:eastAsia="Arial Unicode MS" w:hAnsiTheme="majorHAnsi"/>
          <w:color w:val="0E0E0E"/>
        </w:rPr>
        <w:fldChar w:fldCharType="begin" w:fldLock="1"/>
      </w:r>
      <w:r w:rsidR="00395184">
        <w:rPr>
          <w:rFonts w:asciiTheme="majorHAnsi" w:eastAsia="Arial Unicode MS" w:hAnsiTheme="majorHAnsi"/>
          <w:color w:val="0E0E0E"/>
        </w:rPr>
        <w:instrText>ADDIN CSL_CITATION { "citationItems" : [ { "id" : "ITEM-1", "itemData" : { "DOI" : "10.1186/s13059-014-0550-8", "ISSN" : "1474-760X",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"12", "5" ] ] }, "page" : "550", "publisher" : "BioMed Central", "title" : "Moderated estimation of fold change and dispersion for RNA-seq data with DESeq2", "type" : "article-journal", "volume" : "15" }, "uris" : [ "http://www.mendeley.com/documents/?uuid=b5fe4c9c-4170-3fd4-9f31-9c08329b4aa1" ] } ], "mendeley" : { "formattedCitation" : "[65]", "plainTextFormattedCitation" : "[65]", "previouslyFormattedCitation" : "[65]" }, "properties" : { "noteIndex" : 0 }, "schema" : "https://github.com/citation-style-language/schema/raw/master/csl-citation.json" }</w:instrText>
      </w:r>
      <w:r>
        <w:rPr>
          <w:rFonts w:asciiTheme="majorHAnsi" w:eastAsia="Arial Unicode MS" w:hAnsiTheme="majorHAnsi"/>
          <w:color w:val="0E0E0E"/>
        </w:rPr>
        <w:fldChar w:fldCharType="separate"/>
      </w:r>
      <w:r w:rsidR="0067659C" w:rsidRPr="0067659C">
        <w:rPr>
          <w:rFonts w:asciiTheme="majorHAnsi" w:eastAsia="Arial Unicode MS" w:hAnsiTheme="majorHAnsi"/>
          <w:noProof/>
          <w:color w:val="0E0E0E"/>
        </w:rPr>
        <w:t>[65]</w:t>
      </w:r>
      <w:r>
        <w:rPr>
          <w:rFonts w:asciiTheme="majorHAnsi" w:eastAsia="Arial Unicode MS" w:hAnsiTheme="majorHAnsi"/>
          <w:color w:val="0E0E0E"/>
        </w:rPr>
        <w:fldChar w:fldCharType="end"/>
      </w:r>
      <w:r w:rsidRPr="00910567">
        <w:rPr>
          <w:rFonts w:asciiTheme="majorHAnsi" w:eastAsia="Arial Unicode MS" w:hAnsiTheme="majorHAnsi"/>
          <w:color w:val="0E0E0E"/>
        </w:rPr>
        <w:t xml:space="preserve">. Based on transformed expression profiles, </w:t>
      </w:r>
      <w:r w:rsidRPr="00910567">
        <w:rPr>
          <w:rFonts w:asciiTheme="majorHAnsi" w:eastAsia="Arial Unicode MS" w:hAnsiTheme="majorHAnsi"/>
        </w:rPr>
        <w:t xml:space="preserve">Pearson correlation coefficient was calculated for each pair of genes, and Fisher’s z-test was used to identify significant differential correlations (DC) with </w:t>
      </w:r>
      <w:r w:rsidRPr="00910567">
        <w:rPr>
          <w:rFonts w:asciiTheme="majorHAnsi" w:eastAsia="Arial Unicode MS" w:hAnsiTheme="majorHAnsi"/>
          <w:i/>
        </w:rPr>
        <w:t>P</w:t>
      </w:r>
      <w:r w:rsidRPr="00910567">
        <w:rPr>
          <w:rFonts w:asciiTheme="majorHAnsi" w:eastAsia="Arial Unicode MS" w:hAnsiTheme="majorHAnsi"/>
        </w:rPr>
        <w:t xml:space="preserve"> &lt; 0.05. DC gene pairs were classified as having gain of correlation (GOC) or loss of correlation </w:t>
      </w:r>
      <w:r w:rsidRPr="00910567">
        <w:rPr>
          <w:rFonts w:asciiTheme="majorHAnsi" w:eastAsia="Arial Unicode MS" w:hAnsiTheme="majorHAnsi"/>
        </w:rPr>
        <w:lastRenderedPageBreak/>
        <w:t xml:space="preserve">(LOC) against the reference condition. Briefly, based on a threshold of </w:t>
      </w:r>
      <w:r w:rsidRPr="00910567">
        <w:rPr>
          <w:rFonts w:asciiTheme="majorHAnsi" w:eastAsia="Arial Unicode MS" w:hAnsiTheme="majorHAnsi"/>
          <w:i/>
        </w:rPr>
        <w:t xml:space="preserve">P </w:t>
      </w:r>
      <w:r w:rsidRPr="00910567">
        <w:rPr>
          <w:rFonts w:asciiTheme="majorHAnsi" w:eastAsia="Arial Unicode MS" w:hAnsiTheme="majorHAnsi"/>
        </w:rPr>
        <w:t xml:space="preserve">&lt; 0.05 for correlation significance and the sign of correlation in each condition, gene-gene correlations in each condition can be categorized into 3 classes, i.e. significant positive correlation (+), no significant correlation (0), and significant negative correlation (-); thus, a total of 9 classes can be inferred between two conditions. For example, class 0/+ indicates GOC from a not significant correlation (0) to a significant positive correlation (+), and class +/- indicates LOC from a positive correlation to a negative correlation. Identification and classification of DC genes pairs were performed using the R package DGCA </w:t>
      </w:r>
      <w:r>
        <w:rPr>
          <w:rFonts w:asciiTheme="majorHAnsi" w:eastAsia="Arial Unicode MS" w:hAnsiTheme="majorHAnsi"/>
        </w:rPr>
        <w:fldChar w:fldCharType="begin" w:fldLock="1"/>
      </w:r>
      <w:r w:rsidR="00395184">
        <w:rPr>
          <w:rFonts w:asciiTheme="majorHAnsi" w:eastAsia="Arial Unicode MS" w:hAnsiTheme="majorHAnsi"/>
        </w:rPr>
        <w:instrText>ADDIN CSL_CITATION { "citationItems" : [ { "id" : "ITEM-1", "itemData" : { "DOI" : "10.1186/s12918-016-0349-1", "ISSN" : "1752-0509", "PMID" : "27846853", "abstract" : "BACKGROUND 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 RESULTS In this study we develop an R package, DGCA (for Differential Gene Correlation Analysis), which offers a suite of tools for computing and analyzing differential correlations between gene pairs across multiple conditions. To minimize parametric assumptions, DGCA computes empirical p-values via permutation testing. To understand differential correlations at a systems level, DGCA performs higher-order analyses such as measuring the average difference in correlation and multiscale clustering analysis of differential correlation networks. Through a simulation study, we show that the straightforward z-score based method that DGCA employs significantly outperforms the existing alternative methods for calculating differential correlation. Application of DGCA to the TCGA RNA-seq data in breast cancer not only identifies key changes in the regulatory relationships between TP53 and PTEN and their target genes in the presence of inactivating mutations, but also reveals an immune-related differential correlation module that is specific to triple negative breast cancer (TNBC). CONCLUSIONS DGCA is an R package for systematically assessing the difference in gene-gene regulatory relationships under different conditions. This user-friendly, effective, and comprehensive software tool will greatly facilitate the application of differential correlation analysis in many biological studies and thus will help identification of novel signaling pathways, biomarkers, and targets in complex biological systems and diseases.", "author" : [ { "dropping-particle" : "", "family" : "McKenzie", "given" : "Andrew T", "non-dropping-particle" : "", "parse-names" : false, "suffix" : "" }, { "dropping-particle" : "", "family" : "Katsyv", "given" : "Igor", "non-dropping-particle" : "", "parse-names" : false, "suffix" : "" }, { "dropping-particle" : "", "family" : "Song", "given" : "Won-Min", "non-dropping-particle" : "", "parse-names" : false, "suffix" : "" }, { "dropping-particle" : "", "family" : "Wang", "given" : "Minghui", "non-dropping-particle" : "", "parse-names" : false, "suffix" : "" }, { "dropping-particle" : "", "family" : "Zhang", "given" : "Bin", "non-dropping-particle" : "", "parse-names" : false, "suffix" : "" } ], "container-title" : "BMC systems biology", "id" : "ITEM-1", "issue" : "1", "issued" : { "date-parts" : [ [ "2016" ] ] }, "page" : "106", "publisher" : "BioMed Central", "title" : "DGCA: A comprehensive R package for Differential Gene Correlation Analysis.", "type" : "article-journal", "volume" : "10" }, "uris" : [ "http://www.mendeley.com/documents/?uuid=66d81b8a-fe48-3a74-b98b-e021561da15d" ] } ], "mendeley" : { "formattedCitation" : "[67]", "plainTextFormattedCitation" : "[67]", "previouslyFormattedCitation" : "[67]" }, "properties" : { "noteIndex" : 0 }, "schema" : "https://github.com/citation-style-language/schema/raw/master/csl-citation.json" }</w:instrText>
      </w:r>
      <w:r>
        <w:rPr>
          <w:rFonts w:asciiTheme="majorHAnsi" w:eastAsia="Arial Unicode MS" w:hAnsiTheme="majorHAnsi"/>
        </w:rPr>
        <w:fldChar w:fldCharType="separate"/>
      </w:r>
      <w:r w:rsidR="0067659C" w:rsidRPr="0067659C">
        <w:rPr>
          <w:rFonts w:asciiTheme="majorHAnsi" w:eastAsia="Arial Unicode MS" w:hAnsiTheme="majorHAnsi"/>
          <w:noProof/>
        </w:rPr>
        <w:t>[67]</w:t>
      </w:r>
      <w:r>
        <w:rPr>
          <w:rFonts w:asciiTheme="majorHAnsi" w:eastAsia="Arial Unicode MS" w:hAnsiTheme="majorHAnsi"/>
        </w:rPr>
        <w:fldChar w:fldCharType="end"/>
      </w:r>
      <w:r w:rsidRPr="00910567">
        <w:rPr>
          <w:rFonts w:asciiTheme="majorHAnsi" w:eastAsia="Arial Unicode MS" w:hAnsiTheme="majorHAnsi"/>
        </w:rPr>
        <w:t>. To determine if a specific DC class is significantly enriched, one-sided Fisher's exact tests was applied to evaluate the overlap between significant (</w:t>
      </w:r>
      <w:r w:rsidRPr="00910567">
        <w:rPr>
          <w:rFonts w:asciiTheme="majorHAnsi" w:eastAsia="Arial Unicode MS" w:hAnsiTheme="majorHAnsi"/>
          <w:i/>
        </w:rPr>
        <w:t>P</w:t>
      </w:r>
      <w:r w:rsidRPr="00910567">
        <w:rPr>
          <w:rFonts w:asciiTheme="majorHAnsi" w:eastAsia="Arial Unicode MS" w:hAnsiTheme="majorHAnsi"/>
        </w:rPr>
        <w:t xml:space="preserve"> &lt; 0.05) and all gene pairs classified into this class.</w:t>
      </w:r>
    </w:p>
    <w:p w14:paraId="432E2CB2" w14:textId="77777777" w:rsidR="0030421D" w:rsidRPr="00910567" w:rsidRDefault="0030421D" w:rsidP="0030421D">
      <w:pPr>
        <w:rPr>
          <w:rFonts w:asciiTheme="majorHAnsi" w:eastAsia="Arial Unicode MS" w:hAnsiTheme="majorHAnsi"/>
        </w:rPr>
      </w:pPr>
    </w:p>
    <w:p w14:paraId="5D7583ED" w14:textId="77777777" w:rsidR="0030421D" w:rsidRPr="00910567" w:rsidRDefault="0030421D" w:rsidP="0030421D">
      <w:pPr>
        <w:rPr>
          <w:rFonts w:asciiTheme="majorHAnsi" w:eastAsia="Arial Unicode MS" w:hAnsiTheme="majorHAnsi"/>
        </w:rPr>
      </w:pPr>
      <w:r w:rsidRPr="00910567">
        <w:rPr>
          <w:rFonts w:asciiTheme="majorHAnsi" w:eastAsia="Arial Unicode MS" w:hAnsiTheme="majorHAnsi"/>
        </w:rPr>
        <w:t xml:space="preserve">Differentially co-expressed genes were identified as those significantly over-represented by DC gene pairs. Briefly, the percentage of DC among all possible gene pairs measures the extent of differential co-expression, or the probability </w:t>
      </w:r>
      <w:r w:rsidRPr="00910567">
        <w:rPr>
          <w:rFonts w:asciiTheme="majorHAnsi" w:eastAsia="Arial Unicode MS" w:hAnsiTheme="majorHAnsi"/>
          <w:i/>
        </w:rPr>
        <w:t>p</w:t>
      </w:r>
      <w:r w:rsidRPr="00910567">
        <w:rPr>
          <w:rFonts w:asciiTheme="majorHAnsi" w:eastAsia="Arial Unicode MS" w:hAnsiTheme="majorHAnsi"/>
        </w:rPr>
        <w:t xml:space="preserve"> to detect “a differential co-expression gene pair”. For a gene observed in </w:t>
      </w:r>
      <w:r w:rsidRPr="00910567">
        <w:rPr>
          <w:rFonts w:asciiTheme="majorHAnsi" w:eastAsia="Arial Unicode MS" w:hAnsiTheme="majorHAnsi"/>
          <w:i/>
        </w:rPr>
        <w:t>k</w:t>
      </w:r>
      <w:r w:rsidRPr="00910567">
        <w:rPr>
          <w:rFonts w:asciiTheme="majorHAnsi" w:eastAsia="Arial Unicode MS" w:hAnsiTheme="majorHAnsi"/>
        </w:rPr>
        <w:t xml:space="preserve"> differential correlation pairs among all possible pairs </w:t>
      </w:r>
      <w:r w:rsidRPr="00910567">
        <w:rPr>
          <w:rFonts w:asciiTheme="majorHAnsi" w:eastAsia="Arial Unicode MS" w:hAnsiTheme="majorHAnsi"/>
          <w:i/>
        </w:rPr>
        <w:t>n</w:t>
      </w:r>
      <w:r w:rsidRPr="00910567">
        <w:rPr>
          <w:rFonts w:asciiTheme="majorHAnsi" w:eastAsia="Arial Unicode MS" w:hAnsiTheme="majorHAnsi"/>
        </w:rPr>
        <w:t xml:space="preserve">, the probability </w:t>
      </w:r>
      <w:r w:rsidRPr="00910567">
        <w:rPr>
          <w:rFonts w:asciiTheme="majorHAnsi" w:eastAsia="Arial Unicode MS" w:hAnsiTheme="majorHAnsi"/>
          <w:i/>
        </w:rPr>
        <w:t>P</w:t>
      </w:r>
      <w:r w:rsidRPr="00910567">
        <w:rPr>
          <w:rFonts w:asciiTheme="majorHAnsi" w:eastAsia="Arial Unicode MS" w:hAnsiTheme="majorHAnsi"/>
        </w:rPr>
        <w:t xml:space="preserve"> of a “differential co-expression gene” follows the binomial distribution model as follows: </w:t>
      </w:r>
    </w:p>
    <w:p w14:paraId="0052FE15" w14:textId="77777777" w:rsidR="0030421D" w:rsidRPr="00910567" w:rsidRDefault="0030421D" w:rsidP="0030421D">
      <w:pPr>
        <w:rPr>
          <w:rFonts w:asciiTheme="majorHAnsi" w:eastAsia="Arial Unicode MS" w:hAnsiTheme="majorHAnsi"/>
        </w:rPr>
      </w:pPr>
      <m:oMathPara>
        <m:oMath>
          <m:r>
            <w:rPr>
              <w:rFonts w:ascii="Cambria Math" w:eastAsia="Arial Unicode MS" w:hAnsi="Cambria Math"/>
            </w:rPr>
            <m:t>P</m:t>
          </m:r>
          <m:r>
            <w:rPr>
              <w:rFonts w:ascii="Cambria Math" w:eastAsia="Cambria Math" w:hAnsi="Cambria Math"/>
            </w:rPr>
            <m:t>=</m:t>
          </m:r>
          <m:nary>
            <m:naryPr>
              <m:chr m:val="∑"/>
              <m:grow m:val="1"/>
              <m:ctrlPr>
                <w:rPr>
                  <w:rFonts w:ascii="Cambria Math" w:eastAsia="Arial Unicode MS" w:hAnsi="Cambria Math"/>
                </w:rPr>
              </m:ctrlPr>
            </m:naryPr>
            <m:sub>
              <m:r>
                <w:rPr>
                  <w:rFonts w:ascii="Cambria Math" w:eastAsia="Cambria Math" w:hAnsi="Cambria Math"/>
                </w:rPr>
                <m:t>k</m:t>
              </m:r>
            </m:sub>
            <m:sup>
              <m:r>
                <w:rPr>
                  <w:rFonts w:ascii="Cambria Math" w:eastAsia="Cambria Math" w:hAnsi="Cambria Math"/>
                </w:rPr>
                <m:t>n</m:t>
              </m:r>
            </m:sup>
            <m:e>
              <m:d>
                <m:dPr>
                  <m:ctrlPr>
                    <w:rPr>
                      <w:rFonts w:ascii="Cambria Math" w:eastAsia="Arial Unicode MS" w:hAnsi="Cambria Math"/>
                    </w:rPr>
                  </m:ctrlPr>
                </m:dPr>
                <m:e>
                  <m:f>
                    <m:fPr>
                      <m:type m:val="noBar"/>
                      <m:ctrlPr>
                        <w:rPr>
                          <w:rFonts w:ascii="Cambria Math" w:eastAsia="Arial Unicode MS" w:hAnsi="Cambria Math"/>
                        </w:rPr>
                      </m:ctrlPr>
                    </m:fPr>
                    <m:num>
                      <m:r>
                        <w:rPr>
                          <w:rFonts w:ascii="Cambria Math" w:eastAsia="Cambria Math" w:hAnsi="Cambria Math"/>
                        </w:rPr>
                        <m:t>n</m:t>
                      </m:r>
                    </m:num>
                    <m:den>
                      <m:r>
                        <w:rPr>
                          <w:rFonts w:ascii="Cambria Math" w:eastAsia="Cambria Math" w:hAnsi="Cambria Math"/>
                        </w:rPr>
                        <m:t>k</m:t>
                      </m:r>
                    </m:den>
                  </m:f>
                </m:e>
              </m:d>
              <m:sSup>
                <m:sSupPr>
                  <m:ctrlPr>
                    <w:rPr>
                      <w:rFonts w:ascii="Cambria Math" w:eastAsia="Arial Unicode MS" w:hAnsi="Cambria Math"/>
                    </w:rPr>
                  </m:ctrlPr>
                </m:sSupPr>
                <m:e>
                  <m:r>
                    <w:rPr>
                      <w:rFonts w:ascii="Cambria Math" w:eastAsia="Cambria Math" w:hAnsi="Cambria Math"/>
                    </w:rPr>
                    <m:t>p</m:t>
                  </m:r>
                </m:e>
                <m:sup>
                  <m:r>
                    <w:rPr>
                      <w:rFonts w:ascii="Cambria Math" w:eastAsia="Cambria Math" w:hAnsi="Cambria Math"/>
                    </w:rPr>
                    <m:t>k</m:t>
                  </m:r>
                </m:sup>
              </m:sSup>
              <m:sSup>
                <m:sSupPr>
                  <m:ctrlPr>
                    <w:rPr>
                      <w:rFonts w:ascii="Cambria Math" w:eastAsia="Arial Unicode MS" w:hAnsi="Cambria Math"/>
                    </w:rPr>
                  </m:ctrlPr>
                </m:sSupPr>
                <m:e>
                  <m:r>
                    <w:rPr>
                      <w:rFonts w:ascii="Cambria Math" w:eastAsia="Cambria Math" w:hAnsi="Cambria Math"/>
                    </w:rPr>
                    <m:t>(1-p)</m:t>
                  </m:r>
                </m:e>
                <m:sup>
                  <m:r>
                    <w:rPr>
                      <w:rFonts w:ascii="Cambria Math" w:eastAsia="Cambria Math" w:hAnsi="Cambria Math"/>
                    </w:rPr>
                    <m:t>n-k</m:t>
                  </m:r>
                </m:sup>
              </m:sSup>
            </m:e>
          </m:nary>
        </m:oMath>
      </m:oMathPara>
    </w:p>
    <w:p w14:paraId="0AEA1D16" w14:textId="58F4158C" w:rsidR="0030421D" w:rsidRPr="00910567" w:rsidRDefault="0030421D" w:rsidP="0030421D">
      <w:pPr>
        <w:rPr>
          <w:rFonts w:asciiTheme="majorHAnsi" w:eastAsia="Arial Unicode MS" w:hAnsiTheme="majorHAnsi"/>
        </w:rPr>
      </w:pPr>
      <w:r w:rsidRPr="00910567">
        <w:rPr>
          <w:rFonts w:asciiTheme="majorHAnsi" w:eastAsia="Arial Unicode MS" w:hAnsiTheme="majorHAnsi"/>
          <w:i/>
        </w:rPr>
        <w:t>P</w:t>
      </w:r>
      <w:r w:rsidRPr="00910567">
        <w:rPr>
          <w:rFonts w:asciiTheme="majorHAnsi" w:eastAsia="Arial Unicode MS" w:hAnsiTheme="majorHAnsi"/>
        </w:rPr>
        <w:t xml:space="preserve"> was corrected by the BH method </w:t>
      </w:r>
      <w:r>
        <w:rPr>
          <w:rFonts w:asciiTheme="majorHAnsi" w:eastAsia="Arial Unicode MS" w:hAnsiTheme="majorHAnsi"/>
        </w:rPr>
        <w:fldChar w:fldCharType="begin" w:fldLock="1"/>
      </w:r>
      <w:r w:rsidR="00395184">
        <w:rPr>
          <w:rFonts w:asciiTheme="majorHAnsi" w:eastAsia="Arial Unicode MS" w:hAnsiTheme="majorHAnsi"/>
        </w:rPr>
        <w:instrText>ADDIN CSL_CITATION { "citationItems" : [ { "id" : "ITEM-1", "itemData" : { "DOI" : "10.2307/2346101", "abstract" : "The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 "author" : [ { "dropping-particle" : "", "family" : "Benjamini", "given" : "Yoav", "non-dropping-particle" : "", "parse-names" : false, "suffix" : "" }, { "dropping-particle" : "", "family" : "Hochberg", "given" : "Yosef", "non-dropping-particle" : "", "parse-names" : false, "suffix" : "" } ], "container-title" : "Journal of the Royal Statistical Society. Series B (Methodological)", "id" : "ITEM-1", "issued" : { "date-parts" : [ [ "1995" ] ] }, "page" : "289-300", "publisher" : "WileyRoyal Statistical Society", "title" : "Controlling the False Discovery Rate: A Practical and Powerful Approach to Multiple Testing", "type" : "article", "volume" : "57" }, "uris" : [ "http://www.mendeley.com/documents/?uuid=78210741-1f4c-393d-aa91-52ab2a562cb0" ] } ], "mendeley" : { "formattedCitation" : "[66]", "plainTextFormattedCitation" : "[66]", "previouslyFormattedCitation" : "[66]" }, "properties" : { "noteIndex" : 0 }, "schema" : "https://github.com/citation-style-language/schema/raw/master/csl-citation.json" }</w:instrText>
      </w:r>
      <w:r>
        <w:rPr>
          <w:rFonts w:asciiTheme="majorHAnsi" w:eastAsia="Arial Unicode MS" w:hAnsiTheme="majorHAnsi"/>
        </w:rPr>
        <w:fldChar w:fldCharType="separate"/>
      </w:r>
      <w:r w:rsidR="0067659C" w:rsidRPr="0067659C">
        <w:rPr>
          <w:rFonts w:asciiTheme="majorHAnsi" w:eastAsia="Arial Unicode MS" w:hAnsiTheme="majorHAnsi"/>
          <w:noProof/>
        </w:rPr>
        <w:t>[66]</w:t>
      </w:r>
      <w:r>
        <w:rPr>
          <w:rFonts w:asciiTheme="majorHAnsi" w:eastAsia="Arial Unicode MS" w:hAnsiTheme="majorHAnsi"/>
        </w:rPr>
        <w:fldChar w:fldCharType="end"/>
      </w:r>
      <w:r>
        <w:rPr>
          <w:rFonts w:asciiTheme="majorHAnsi" w:eastAsia="Arial Unicode MS" w:hAnsiTheme="majorHAnsi"/>
        </w:rPr>
        <w:t xml:space="preserve"> </w:t>
      </w:r>
      <w:r w:rsidRPr="00910567">
        <w:rPr>
          <w:rFonts w:asciiTheme="majorHAnsi" w:eastAsia="Arial Unicode MS" w:hAnsiTheme="majorHAnsi"/>
        </w:rPr>
        <w:t>at α = 0.05 for identifying differentially co-expression genes.</w:t>
      </w:r>
    </w:p>
    <w:p w14:paraId="526A83F9" w14:textId="77777777" w:rsidR="0030421D" w:rsidRPr="00910567" w:rsidRDefault="0030421D" w:rsidP="0030421D">
      <w:pPr>
        <w:rPr>
          <w:rFonts w:asciiTheme="majorHAnsi" w:eastAsia="Arial Unicode MS" w:hAnsiTheme="majorHAnsi"/>
          <w:color w:val="0E0E0E"/>
        </w:rPr>
      </w:pPr>
    </w:p>
    <w:p w14:paraId="5B55CB67" w14:textId="77777777" w:rsidR="0030421D" w:rsidRPr="00910567" w:rsidRDefault="0030421D" w:rsidP="0030421D">
      <w:pPr>
        <w:rPr>
          <w:rFonts w:asciiTheme="majorHAnsi" w:hAnsiTheme="majorHAnsi"/>
          <w:i/>
        </w:rPr>
      </w:pPr>
      <w:r w:rsidRPr="00910567">
        <w:rPr>
          <w:rFonts w:asciiTheme="majorHAnsi" w:hAnsiTheme="majorHAnsi"/>
          <w:i/>
        </w:rPr>
        <w:t>Co-expression network construction</w:t>
      </w:r>
    </w:p>
    <w:p w14:paraId="056904D0" w14:textId="1AD1196C" w:rsidR="0030421D" w:rsidRPr="00910567" w:rsidRDefault="0030421D" w:rsidP="0030421D">
      <w:pPr>
        <w:rPr>
          <w:rFonts w:asciiTheme="majorHAnsi" w:hAnsiTheme="majorHAnsi"/>
        </w:rPr>
      </w:pPr>
      <w:r w:rsidRPr="00910567">
        <w:rPr>
          <w:rFonts w:asciiTheme="majorHAnsi" w:hAnsiTheme="majorHAnsi"/>
        </w:rPr>
        <w:t>The construction of a co-expression network begins with a measure of similarity score from pairwise expression profiles for each pair of genes, and the next step is converting the similarity scores to an adjacency matrix that reflects connections between gene nodes in network</w:t>
      </w:r>
      <w:r>
        <w:rPr>
          <w:rFonts w:asciiTheme="majorHAnsi" w:hAnsiTheme="majorHAnsi"/>
        </w:rPr>
        <w:t xml:space="preserve"> </w:t>
      </w:r>
      <w:r>
        <w:rPr>
          <w:rFonts w:asciiTheme="majorHAnsi" w:hAnsiTheme="majorHAnsi"/>
        </w:rPr>
        <w:fldChar w:fldCharType="begin" w:fldLock="1"/>
      </w:r>
      <w:r w:rsidR="00395184">
        <w:rPr>
          <w:rFonts w:asciiTheme="majorHAnsi" w:hAnsiTheme="majorHAnsi"/>
        </w:rPr>
        <w:instrText>ADDIN CSL_CITATION { "citationItems" : [ { "id" : "ITEM-1", "itemData" : { "DOI" : "10.3389/fpls.2016.00444", "ISSN" : "1664-462X", "abstract" : "Plants are fascinating and complex organisms. A comprehensive understanding of the organization, function and evolution of plant genes is essential to disentangle important biological processes and to advance crop engineering and breeding strategies. The ultimate aim in deciphering complex biological processes is the discovery of causal genes and regulatory mechanisms controlling these processes. The recent surge of omics data has opened the door to a system-wide understanding of the flow of biological information underlying complex traits. However, dealing with the corresponding large data sets represents a challenging endeavour that calls for the development of powerful bioinformatics methods. A popular approach is the construction and analysis of gene networks. Such networks are often used for genome-wide representation of the complex functional organization of biological systems. Network based on similarity in gene expression are called (gene) co-expression networks. One of the major application of gene co-expression networks is the functional annotation of unknown genes. Constructing co-expression networks is generally straightforward. In contrast, the resulting network of connected genes can become very complex, which limits its biological interpretation. Several strategies can be employed to enhance the interpretation of the networks. A strategy in coherence with the biological question addressed needs to be established to infer reliable networks. Additional benefits can be gained from network-based strategies using prior knowledge and data integration to further enhance the elucidation of gene regulatory relationships. As a result, biological networks provide many more applications beyond the simple visualization of co-expressed genes. In this study we review the different approaches for co-expression network inference in plants. We analyse integrative genomics strategies used in recent studies that successfully identified candidate genes taking advantage of gene co-expression networks. Additionally, we discuss promising bioinformatics approaches that predict networks for specific purposes.", "author" : [ { "dropping-particle" : "", "family" : "Serin", "given" : "Elise A. R.", "non-dropping-particle" : "", "parse-names" : false, "suffix" : "" }, { "dropping-particle" : "", "family" : "Nijveen", "given" : "Harm", "non-dropping-particle" : "", "parse-names" : false, "suffix" : "" }, { "dropping-particle" : "", "family" : "Hilhorst", "given" : "Henk W. M.", "non-dropping-particle" : "", "parse-names" : false, "suffix" : "" }, { "dropping-particle" : "", "family" : "Ligterink", "given" : "Wilco", "non-dropping-particle" : "", "parse-names" : false, "suffix" : "" } ], "container-title" : "Frontiers in Plant Science", "id" : "ITEM-1", "issued" : { "date-parts" : [ [ "2016", "4", "8" ] ] }, "page" : "444", "publisher" : "Frontiers", "title" : "Learning from Co-expression Networks: Possibilities and Challenges", "type" : "article-journal", "volume" : "7" }, "uris" : [ "http://www.mendeley.com/documents/?uuid=06470814-0988-3b30-8ae1-170622af73f2" ] } ], "mendeley" : { "formattedCitation" : "[68]", "plainTextFormattedCitation" : "[68]", "previouslyFormattedCitation" : "[68]" }, "properties" : { "noteIndex" : 0 }, "schema" : "https://github.com/citation-style-language/schema/raw/master/csl-citation.json" }</w:instrText>
      </w:r>
      <w:r>
        <w:rPr>
          <w:rFonts w:asciiTheme="majorHAnsi" w:hAnsiTheme="majorHAnsi"/>
        </w:rPr>
        <w:fldChar w:fldCharType="separate"/>
      </w:r>
      <w:r w:rsidR="0067659C" w:rsidRPr="0067659C">
        <w:rPr>
          <w:rFonts w:asciiTheme="majorHAnsi" w:hAnsiTheme="majorHAnsi"/>
          <w:noProof/>
        </w:rPr>
        <w:t>[68]</w:t>
      </w:r>
      <w:r>
        <w:rPr>
          <w:rFonts w:asciiTheme="majorHAnsi" w:hAnsiTheme="majorHAnsi"/>
        </w:rPr>
        <w:fldChar w:fldCharType="end"/>
      </w:r>
      <w:r w:rsidRPr="00910567">
        <w:rPr>
          <w:rFonts w:asciiTheme="majorHAnsi" w:hAnsiTheme="majorHAnsi"/>
        </w:rPr>
        <w:t xml:space="preserve">. By applying a threshold to similarity scores to determine whether a pair of gene should be connected in the network, an adjacency matrix containing only 0 and 1 values is resulted as a binary network. Instead of hard thresholds, weighted gene co-expression network analysis (WGCNA) applies a soft threshold chosen by the scale-free topology criterion to assign a connection weight to each gene pair, which allows the adjacency matrix to present network connections quantitatively </w:t>
      </w:r>
      <w:r>
        <w:rPr>
          <w:rFonts w:asciiTheme="majorHAnsi" w:hAnsiTheme="majorHAnsi"/>
        </w:rPr>
        <w:fldChar w:fldCharType="begin" w:fldLock="1"/>
      </w:r>
      <w:r w:rsidR="00395184">
        <w:rPr>
          <w:rFonts w:asciiTheme="majorHAnsi" w:hAnsiTheme="majorHAnsi"/>
        </w:rPr>
        <w:instrText>ADDIN CSL_CITATION { "citationItems" : [ { "id" : "ITEM-1", "itemData" : { "DOI" : "10.2202/1544-6115.1128", "ISSN" : "1544-6115", "abstract" : "&lt;p&gt;Gene co-expression networks are increasingly used to explore the system-level functionality of genes. The network construction is conceptually straightforward: nodes represent genes and nodes are connected if the corresponding genes are significantly co-expressed across appropriately chosen tissue samples. In reality, it is tricky to define the connections between the nodes in such networks. An important question is whether it is biologically meaningful to encode gene co-expression using binary information (connected=1, unconnected=0). We describe a general framework for `soft' thresholding that assigns a connection weight to each gene pair. This leads us to define the notion of a weighted gene co-expression network. For soft thresholding we propose several adjacency functions that convert the co-expression measure to a connection weight. For determining the parameters of the adjacency function, we propose a biologically motivated criterion (referred to as the scale-free topology criterion).We generalize the following important network concepts to the case of weighted networks. First, we introduce several node connectivity measures and provide empirical evidence that they can be important for predicting the biological significance of a gene. Second, we provide theoretical and empirical evidence that the `weighted' topological overlap measure (used to define gene modules) leads to more cohesive modules than its `unweighted' counterpart. Third, we generalize the clustering coefficient to weighted networks. Unlike the unweighted clustering coefficient, the weighted clustering coefficient is not inversely related to the connectivity. We provide a model that shows how an inverse relationship between clustering coefficient and connectivity arises from hard thresholding.We apply our methods to simulated data, a cancer microarray data set, and a yeast microarray data set.&lt;/p&gt;", "author" : [ { "dropping-particle" : "", "family" : "Zhang", "given" : "Bin", "non-dropping-particle" : "", "parse-names" : false, "suffix" : "" }, { "dropping-particle" : "", "family" : "Horvath", "given" : "Steve", "non-dropping-particle" : "", "parse-names" : false, "suffix" : "" } ], "container-title" : "Statistical Applications in Genetics and Molecular Biology", "id" : "ITEM-1", "issue" : "1", "issued" : { "date-parts" : [ [ "2005", "1", "12" ] ] }, "publisher" : "De Gruyter", "title" : "A General Framework for Weighted Gene Co-Expression Network Analysis", "type" : "article-journal", "volume" : "4" }, "uris" : [ "http://www.mendeley.com/documents/?uuid=9b3a8575-0b9b-3c6b-9a2c-f4469b5166cf" ] }, { "id" : "ITEM-2", "itemData" : { "DOI" : "10.1186/1471-2105-9-559", "ISSN" : "1471-2105", "abstract" :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The WGCNA package provides R functions for weighted correlation network analysis, e.g. co-expression network analysis of gene expression data. The R package along with its source code and additional material are freely available at \n                    http://www.genetics.ucla.edu/labs/horvath/CoexpressionNetwork/Rpackages/WGCNA\n                    \n                  .", "author" : [ { "dropping-particle" : "", "family" : "Langfelder", "given" : "Peter", "non-dropping-particle" : "", "parse-names" : false, "suffix" : "" }, { "dropping-particle" : "", "family" : "Horvath", "given" : "Steve", "non-dropping-particle" : "", "parse-names" : false, "suffix" : "" } ], "container-title" : "BMC Bioinformatics", "id" : "ITEM-2", "issue" : "1", "issued" : { "date-parts" : [ [ "2008", "12", "29" ] ] }, "page" : "559", "publisher" : "BioMed Central", "title" : "WGCNA: an R package for weighted correlation network analysis", "type" : "article-journal", "volume" : "9" }, "uris" : [ "http://www.mendeley.com/documents/?uuid=ac78f9eb-3c00-301d-b4c9-0b0f1acfffc5" ] } ], "mendeley" : { "formattedCitation" : "[69,70]", "plainTextFormattedCitation" : "[69,70]", "previouslyFormattedCitation" : "[69,70]" }, "properties" : { "noteIndex" : 0 }, "schema" : "https://github.com/citation-style-language/schema/raw/master/csl-citation.json" }</w:instrText>
      </w:r>
      <w:r>
        <w:rPr>
          <w:rFonts w:asciiTheme="majorHAnsi" w:hAnsiTheme="majorHAnsi"/>
        </w:rPr>
        <w:fldChar w:fldCharType="separate"/>
      </w:r>
      <w:r w:rsidR="0067659C" w:rsidRPr="0067659C">
        <w:rPr>
          <w:rFonts w:asciiTheme="majorHAnsi" w:hAnsiTheme="majorHAnsi"/>
          <w:noProof/>
        </w:rPr>
        <w:t>[69,70]</w:t>
      </w:r>
      <w:r>
        <w:rPr>
          <w:rFonts w:asciiTheme="majorHAnsi" w:hAnsiTheme="majorHAnsi"/>
        </w:rPr>
        <w:fldChar w:fldCharType="end"/>
      </w:r>
      <w:r w:rsidRPr="00910567">
        <w:rPr>
          <w:rFonts w:asciiTheme="majorHAnsi" w:hAnsiTheme="majorHAnsi"/>
        </w:rPr>
        <w:t xml:space="preserve">. Using </w:t>
      </w:r>
      <w:r w:rsidRPr="00910567">
        <w:rPr>
          <w:rFonts w:asciiTheme="majorHAnsi" w:eastAsia="Arial Unicode MS" w:hAnsiTheme="majorHAnsi"/>
        </w:rPr>
        <w:t xml:space="preserve">Pearson correlation coefficient to determine similarity scores, we constructed a series of binary and weighted network for each expression dataset generated from three read estimating pipelines followed by log2 RPKM or </w:t>
      </w:r>
      <w:r w:rsidRPr="00910567">
        <w:rPr>
          <w:rFonts w:asciiTheme="majorHAnsi" w:eastAsia="Arial Unicode MS" w:hAnsiTheme="majorHAnsi"/>
          <w:i/>
        </w:rPr>
        <w:t>rlog</w:t>
      </w:r>
      <w:r w:rsidRPr="00910567">
        <w:rPr>
          <w:rFonts w:asciiTheme="majorHAnsi" w:eastAsia="Arial Unicode MS" w:hAnsiTheme="majorHAnsi"/>
        </w:rPr>
        <w:t xml:space="preserve"> data transformation. Two types of hard threshold were used to generate binary networks – rank based and </w:t>
      </w:r>
      <w:r w:rsidRPr="00910567">
        <w:rPr>
          <w:rFonts w:asciiTheme="majorHAnsi" w:hAnsiTheme="majorHAnsi"/>
        </w:rPr>
        <w:t xml:space="preserve">Fisher’s Z statistics based thresholds. Based on the ranking of similarity scores, a set of cutoffs (5%, 1%, 0.5% and 0.1%) were applied to select top ranked connections as edges in network. Fisher’s Z transformation normalizes the distribution of Pearson correlation and converts each correlation coefficient to a z-score for significance test. A set of Z cutoffs (1.5, 2.0, 2.5, 3.0) were applied to select significant correlations as edges in network. To </w:t>
      </w:r>
      <w:r w:rsidRPr="00910567">
        <w:rPr>
          <w:rFonts w:asciiTheme="majorHAnsi" w:hAnsiTheme="majorHAnsi"/>
        </w:rPr>
        <w:lastRenderedPageBreak/>
        <w:t>construct weighted networks, we also used a test of soft thresholds (0, 12, 24) to test the effect of thresholding.</w:t>
      </w:r>
    </w:p>
    <w:p w14:paraId="28EA6399" w14:textId="77777777" w:rsidR="0030421D" w:rsidRPr="00910567" w:rsidRDefault="0030421D" w:rsidP="0030421D">
      <w:pPr>
        <w:rPr>
          <w:rFonts w:asciiTheme="majorHAnsi" w:hAnsiTheme="majorHAnsi"/>
          <w:color w:val="000000" w:themeColor="text1"/>
        </w:rPr>
      </w:pPr>
    </w:p>
    <w:p w14:paraId="42FBBBB9" w14:textId="77777777" w:rsidR="0030421D" w:rsidRPr="00910567" w:rsidRDefault="0030421D" w:rsidP="0030421D">
      <w:pPr>
        <w:rPr>
          <w:rFonts w:asciiTheme="majorHAnsi" w:eastAsia="Times New Roman" w:hAnsiTheme="majorHAnsi"/>
          <w:color w:val="000000" w:themeColor="text1"/>
          <w:shd w:val="clear" w:color="auto" w:fill="FFFFFF"/>
        </w:rPr>
      </w:pPr>
      <w:r w:rsidRPr="00910567">
        <w:rPr>
          <w:rFonts w:asciiTheme="majorHAnsi" w:hAnsiTheme="majorHAnsi"/>
          <w:color w:val="000000" w:themeColor="text1"/>
        </w:rPr>
        <w:t xml:space="preserve">Binary network construction is a decision problem as the inference algorithm decides whether an edge exists (positive) between a pair of genes or not (negative). Treating the edges inferred from true homoeolog expression data as true label, we can evaluate the performance of binary network construction to recover true edges from estimated homoeolog expression data with a Receiver Operating Characteristic (ROC) curve. Due to the large gene number of polyploid networks (&gt; 60,000 genes), a 10% random sampling of genes was used to compute ROC curves and AUC (area under receiver characteristic curve) measures with 10 repeats. </w:t>
      </w:r>
      <w:r w:rsidRPr="00910567">
        <w:rPr>
          <w:rFonts w:asciiTheme="majorHAnsi" w:eastAsia="Times New Roman" w:hAnsiTheme="majorHAnsi"/>
          <w:color w:val="000000" w:themeColor="text1"/>
          <w:shd w:val="clear" w:color="auto" w:fill="FFFFFF"/>
        </w:rPr>
        <w:t>AUC of 0.5 indicates a completely random guess, 0.7 is generally good and 0.9 or above is very high.</w:t>
      </w:r>
    </w:p>
    <w:p w14:paraId="4E5D8B90" w14:textId="77777777" w:rsidR="0030421D" w:rsidRPr="00910567" w:rsidRDefault="0030421D" w:rsidP="0030421D">
      <w:pPr>
        <w:rPr>
          <w:rFonts w:asciiTheme="majorHAnsi" w:hAnsiTheme="majorHAnsi"/>
          <w:i/>
          <w:color w:val="313131"/>
        </w:rPr>
      </w:pPr>
    </w:p>
    <w:p w14:paraId="75BFE79B" w14:textId="77777777" w:rsidR="0030421D" w:rsidRPr="00910567" w:rsidRDefault="0030421D" w:rsidP="0030421D">
      <w:pPr>
        <w:rPr>
          <w:rFonts w:asciiTheme="majorHAnsi" w:hAnsiTheme="majorHAnsi"/>
          <w:i/>
          <w:color w:val="313131"/>
        </w:rPr>
      </w:pPr>
      <w:r w:rsidRPr="00910567">
        <w:rPr>
          <w:rFonts w:asciiTheme="majorHAnsi" w:hAnsiTheme="majorHAnsi"/>
          <w:i/>
          <w:color w:val="313131"/>
        </w:rPr>
        <w:t>Network topology and functional connectivity assessment</w:t>
      </w:r>
    </w:p>
    <w:p w14:paraId="5E250C69" w14:textId="02E67404" w:rsidR="0030421D" w:rsidRPr="00910567" w:rsidRDefault="0030421D" w:rsidP="0030421D">
      <w:pPr>
        <w:rPr>
          <w:rFonts w:asciiTheme="majorHAnsi" w:eastAsia="Times New Roman" w:hAnsiTheme="majorHAnsi"/>
          <w:color w:val="2A2A2A"/>
          <w:shd w:val="clear" w:color="auto" w:fill="FFFFFF"/>
        </w:rPr>
      </w:pPr>
      <w:r w:rsidRPr="00910567">
        <w:rPr>
          <w:rFonts w:asciiTheme="majorHAnsi" w:hAnsiTheme="majorHAnsi"/>
          <w:color w:val="313131"/>
        </w:rPr>
        <w:t>Node connectivity (</w:t>
      </w:r>
      <w:r w:rsidRPr="00910567">
        <w:rPr>
          <w:rFonts w:asciiTheme="majorHAnsi" w:hAnsiTheme="majorHAnsi"/>
          <w:i/>
          <w:color w:val="313131"/>
        </w:rPr>
        <w:t>k</w:t>
      </w:r>
      <w:r w:rsidRPr="00910567">
        <w:rPr>
          <w:rFonts w:asciiTheme="majorHAnsi" w:hAnsiTheme="majorHAnsi"/>
          <w:color w:val="313131"/>
        </w:rPr>
        <w:t xml:space="preserve">) measures the amount of connections to a given node in network, which is calculated as the summation of connected edge numbers or edge weights. In terms of functional connectivity of the network, the ‘Guilt-by-Association’ principle suggests that genes of similar functions are preferentially connected in network. Therefore, a neighbor voting algorithm can be used to classify genes as belonging to a given functional group according to the functionality of their connected genes (i.e. neighborhood). Based upon the known functional labels of genes (here we used GO and KEGG annotations), the voting algorithm acts as a binary classifier to return TRUE or FALSE predictions of functional labels, whose performance can be assessed with a Receiver Operating Characteristic (ROC) curve. The derived metric of </w:t>
      </w:r>
      <w:r w:rsidRPr="00910567">
        <w:rPr>
          <w:rFonts w:asciiTheme="majorHAnsi" w:eastAsia="Times New Roman" w:hAnsiTheme="majorHAnsi"/>
          <w:color w:val="2A2A2A"/>
          <w:shd w:val="clear" w:color="auto" w:fill="FFFFFF"/>
        </w:rPr>
        <w:t>AUC (area under receiver characteristic curve) characterizes the degree to which an input network topology can predict the gene membership of a functional category, which</w:t>
      </w:r>
      <w:r w:rsidRPr="00910567">
        <w:rPr>
          <w:rFonts w:asciiTheme="majorHAnsi" w:hAnsiTheme="majorHAnsi"/>
          <w:color w:val="313131"/>
        </w:rPr>
        <w:t xml:space="preserve"> intuitively corresponds to the assessment of functional connectivity.</w:t>
      </w:r>
      <w:r w:rsidRPr="00910567">
        <w:rPr>
          <w:rFonts w:asciiTheme="majorHAnsi" w:eastAsia="Times New Roman" w:hAnsiTheme="majorHAnsi"/>
          <w:color w:val="2A2A2A"/>
          <w:shd w:val="clear" w:color="auto" w:fill="FFFFFF"/>
        </w:rPr>
        <w:t xml:space="preserve"> GO and KEGG terms were extracted from the v2.1 annotation of </w:t>
      </w:r>
      <w:r w:rsidRPr="00910567">
        <w:rPr>
          <w:rFonts w:asciiTheme="majorHAnsi" w:eastAsia="Times New Roman" w:hAnsiTheme="majorHAnsi"/>
          <w:i/>
          <w:color w:val="2A2A2A"/>
          <w:shd w:val="clear" w:color="auto" w:fill="FFFFFF"/>
        </w:rPr>
        <w:t xml:space="preserve">Gossypium raimondii </w:t>
      </w:r>
      <w:r w:rsidRPr="00910567">
        <w:rPr>
          <w:rFonts w:asciiTheme="majorHAnsi" w:eastAsia="Times New Roman" w:hAnsiTheme="majorHAnsi"/>
          <w:color w:val="2A2A2A"/>
          <w:shd w:val="clear" w:color="auto" w:fill="FFFFFF"/>
        </w:rPr>
        <w:t>reference genome downloaded from Phytozome (</w:t>
      </w:r>
      <w:hyperlink r:id="rId10" w:history="1">
        <w:r w:rsidRPr="00910567">
          <w:rPr>
            <w:rStyle w:val="Hyperlink"/>
            <w:rFonts w:asciiTheme="majorHAnsi" w:eastAsia="Times New Roman" w:hAnsiTheme="majorHAnsi"/>
            <w:shd w:val="clear" w:color="auto" w:fill="FFFFFF"/>
          </w:rPr>
          <w:t>www.phytozome.net/)</w:t>
        </w:r>
      </w:hyperlink>
      <w:r w:rsidRPr="00910567">
        <w:rPr>
          <w:rFonts w:asciiTheme="majorHAnsi" w:eastAsia="Times New Roman" w:hAnsiTheme="majorHAnsi"/>
          <w:color w:val="2A2A2A"/>
          <w:shd w:val="clear" w:color="auto" w:fill="FFFFFF"/>
        </w:rPr>
        <w:t xml:space="preserve">. Functional connectivity assessment was performed </w:t>
      </w:r>
      <w:r w:rsidRPr="00910567">
        <w:rPr>
          <w:rFonts w:asciiTheme="majorHAnsi" w:eastAsia="Arial Unicode MS" w:hAnsiTheme="majorHAnsi"/>
          <w:color w:val="0E0E0E"/>
        </w:rPr>
        <w:t xml:space="preserve">with R package </w:t>
      </w:r>
      <w:r w:rsidRPr="00910567">
        <w:rPr>
          <w:rFonts w:asciiTheme="majorHAnsi" w:eastAsia="Times New Roman" w:hAnsiTheme="majorHAnsi"/>
          <w:color w:val="2A2A2A"/>
          <w:shd w:val="clear" w:color="auto" w:fill="FFFFFF"/>
        </w:rPr>
        <w:t xml:space="preserve">EGAD </w:t>
      </w:r>
      <w:r w:rsidRPr="00910567">
        <w:rPr>
          <w:rFonts w:asciiTheme="majorHAnsi" w:eastAsia="Times New Roman" w:hAnsiTheme="majorHAnsi"/>
          <w:color w:val="2A2A2A"/>
          <w:shd w:val="clear" w:color="auto" w:fill="FFFFFF"/>
        </w:rPr>
        <w:fldChar w:fldCharType="begin" w:fldLock="1"/>
      </w:r>
      <w:r w:rsidR="00395184">
        <w:rPr>
          <w:rFonts w:asciiTheme="majorHAnsi" w:eastAsia="Times New Roman" w:hAnsiTheme="majorHAnsi"/>
          <w:color w:val="2A2A2A"/>
          <w:shd w:val="clear" w:color="auto" w:fill="FFFFFF"/>
        </w:rPr>
        <w:instrText>ADDIN CSL_CITATION { "citationItems" : [ { "id" : "ITEM-1", "itemData" : { "DOI" : "10.1093/bioinformatics/btw695", "ISSN" : "1367-4803", "author" : [ { "dropping-particle" : "", "family" : "Ballouz", "given" : "Sara", "non-dropping-particle" : "", "parse-names" : false, "suffix" : "" }, { "dropping-particle" : "", "family" : "Weber", "given" : "Melanie", "non-dropping-particle" : "", "parse-names" : false, "suffix" : "" }, { "dropping-particle" : "", "family" : "Pavlidis", "given" : "Paul", "non-dropping-particle" : "", "parse-names" : false, "suffix" : "" }, { "dropping-particle" : "", "family" : "Gillis", "given" : "Jesse", "non-dropping-particle" : "", "parse-names" : false, "suffix" : "" }, { "dropping-particle" : "", "family" : "Sahinalp", "given" : "Cenk", "non-dropping-particle" : "", "parse-names" : false, "suffix" : "" } ], "container-title" : "Bioinformatics", "id" : "ITEM-1", "issue" : "4", "issued" : { "date-parts" : [ [ "2016", "12", "19" ] ] }, "page" : "btw695", "publisher" : "Oxford University Press", "title" : "EGAD: ultra-fast functional analysis of gene networks", "type" : "article-journal", "volume" : "33" }, "uris" : [ "http://www.mendeley.com/documents/?uuid=e5ebc344-57dd-3bc3-961e-db9af8ef98b8" ] } ], "mendeley" : { "formattedCitation" : "[71]", "plainTextFormattedCitation" : "[71]", "previouslyFormattedCitation" : "[71]" }, "properties" : { "noteIndex" : 0 }, "schema" : "https://github.com/citation-style-language/schema/raw/master/csl-citation.json" }</w:instrText>
      </w:r>
      <w:r w:rsidRPr="00910567">
        <w:rPr>
          <w:rFonts w:asciiTheme="majorHAnsi" w:eastAsia="Times New Roman" w:hAnsiTheme="majorHAnsi"/>
          <w:color w:val="2A2A2A"/>
          <w:shd w:val="clear" w:color="auto" w:fill="FFFFFF"/>
        </w:rPr>
        <w:fldChar w:fldCharType="separate"/>
      </w:r>
      <w:r w:rsidR="0067659C" w:rsidRPr="0067659C">
        <w:rPr>
          <w:rFonts w:asciiTheme="majorHAnsi" w:eastAsia="Times New Roman" w:hAnsiTheme="majorHAnsi"/>
          <w:noProof/>
          <w:color w:val="2A2A2A"/>
          <w:shd w:val="clear" w:color="auto" w:fill="FFFFFF"/>
        </w:rPr>
        <w:t>[71]</w:t>
      </w:r>
      <w:r w:rsidRPr="00910567">
        <w:rPr>
          <w:rFonts w:asciiTheme="majorHAnsi" w:eastAsia="Times New Roman" w:hAnsiTheme="majorHAnsi"/>
          <w:color w:val="2A2A2A"/>
          <w:shd w:val="clear" w:color="auto" w:fill="FFFFFF"/>
        </w:rPr>
        <w:fldChar w:fldCharType="end"/>
      </w:r>
      <w:r w:rsidRPr="00910567">
        <w:rPr>
          <w:rFonts w:asciiTheme="majorHAnsi" w:eastAsia="Times New Roman" w:hAnsiTheme="majorHAnsi"/>
          <w:color w:val="2A2A2A"/>
          <w:shd w:val="clear" w:color="auto" w:fill="FFFFFF"/>
        </w:rPr>
        <w:t>.</w:t>
      </w:r>
    </w:p>
    <w:p w14:paraId="4E59EF96" w14:textId="77777777" w:rsidR="0030421D" w:rsidRPr="00910567" w:rsidRDefault="0030421D" w:rsidP="0030421D">
      <w:pPr>
        <w:rPr>
          <w:rFonts w:asciiTheme="majorHAnsi" w:hAnsiTheme="majorHAnsi"/>
        </w:rPr>
      </w:pPr>
    </w:p>
    <w:p w14:paraId="6B49265B" w14:textId="77777777" w:rsidR="0030421D" w:rsidRPr="00910567" w:rsidRDefault="0030421D" w:rsidP="0030421D">
      <w:pPr>
        <w:rPr>
          <w:rFonts w:asciiTheme="majorHAnsi" w:hAnsiTheme="majorHAnsi"/>
        </w:rPr>
      </w:pPr>
    </w:p>
    <w:p w14:paraId="42546EC8" w14:textId="77777777" w:rsidR="0030421D" w:rsidRDefault="0030421D" w:rsidP="006B6020"/>
    <w:p w14:paraId="7B8136A1" w14:textId="1AA92BA4" w:rsidR="006B6020" w:rsidRDefault="006B6020" w:rsidP="006B6020">
      <w:r>
        <w:t>Results</w:t>
      </w:r>
    </w:p>
    <w:p w14:paraId="2719B913" w14:textId="1BB0387F" w:rsidR="009D7D75" w:rsidRDefault="00904AA1" w:rsidP="006B6020">
      <w:r>
        <w:rPr>
          <w:i/>
        </w:rPr>
        <w:t>Polyploid divergence and read ambiguity</w:t>
      </w:r>
      <w:r w:rsidR="00DE0544">
        <w:rPr>
          <w:i/>
        </w:rPr>
        <w:t>: the problem</w:t>
      </w:r>
    </w:p>
    <w:p w14:paraId="20DDC7AD" w14:textId="357693A3" w:rsidR="00900DBD" w:rsidRDefault="00CF2214" w:rsidP="006B6020">
      <w:r>
        <w:t xml:space="preserve">The </w:t>
      </w:r>
      <w:r w:rsidR="008D4E48">
        <w:t xml:space="preserve">idea that read ambiguity could affect the outcome of homoeolog partitioned </w:t>
      </w:r>
      <w:r>
        <w:t xml:space="preserve">RNA-seq data was first </w:t>
      </w:r>
      <w:r w:rsidR="008D4E48">
        <w:t xml:space="preserve">considered </w:t>
      </w:r>
      <w:r>
        <w:t>in soybean, which underwent allopolyploidization circa 5 mya</w:t>
      </w:r>
      <w:r w:rsidR="005E4DBB">
        <w:t xml:space="preserve"> </w:t>
      </w:r>
      <w:r w:rsidR="005E4DBB">
        <w:fldChar w:fldCharType="begin" w:fldLock="1"/>
      </w:r>
      <w:r w:rsidR="00906113">
        <w:instrText>ADDIN CSL_CITATION { "citationItems" : [ { "id" : "ITEM-1", "itemData" : { "DOI" : "10.3732/ajb.1100312", "ISSN" : "1537-2197", "PMID" : "22301896", "abstract" : "\u2022 Premise of the study: RNA-seq analysis of plant transcriptomes poses unique challenges due to the highly duplicated nature of plant genomes. We address these challenges in the context of recently formed polyploid species and detail an RNA-seq experiment comparing the leaf transcriptome profile of an allopolyploid relative of soybean with the diploid species that contributed its homoeologous genomes. \u2022 Methods: RNA-seq reads were obtained from the three species and were aligned against the genome sequence of Glycine max. Transcript levels were estimated for each gene, relative contributions of polyploidy-duplicated loci (homoeologues) in the tetraploid were identified, and comparisons of transcript profiles and individual genes were used to analyze the regulation of transcript levels. \u2022 Key results: We present a novel metric developed to address issues arising from high degrees of gene space duplication and a method for dissecting a gene's measured transcript level in a polyploid species into the relative contribution of its homoeologues. We identify the gene family likely contributing to differences in photosynthetic rate between the allotetraploid and its progenitors and show that the tetraploid appears to be using the \"redundant\" gene copies in novel ways. \u2022 Conclusions: Given the prevalence of polyploidy events in plants, we believe many of the approaches developed here to be applicable, and often necessary, in most plant RNA-seq experiments. The deep sampling provided by RNA-seq allows us to dissect the genetic underpinnings of specific phenotypes as well as examine complex interactions within polyploid genomes.", "author" : [ { "dropping-particle" : "", "family" : "Ilut", "given" : "Daniel C", "non-dropping-particle" : "", "parse-names" : false, "suffix" : "" }, { "dropping-particle" : "", "family" : "Coate", "given" : "Jeremy E", "non-dropping-particle" : "", "parse-names" : false, "suffix" : "" }, { "dropping-particle" : "", "family" : "Luciano", "given" : "Amelia K", "non-dropping-particle" : "", "parse-names" : false, "suffix" : "" }, { "dropping-particle" : "", "family" : "Owens", "given" : "Thomas G", "non-dropping-particle" : "", "parse-names" : false, "suffix" : "" }, { "dropping-particle" : "", "family" : "May", "given" : "Gregory D", "non-dropping-particle" : "", "parse-names" : false, "suffix" : "" }, { "dropping-particle" : "", "family" : "Farmer", "given" : "Andrew", "non-dropping-particle" : "", "parse-names" : false, "suffix" : "" }, { "dropping-particle" : "", "family" : "Doyle", "given" : "Jeff J", "non-dropping-particle" : "", "parse-names" : false, "suffix" : "" } ], "container-title" : "American journal of botany", "id" : "ITEM-1", "issue" : "2", "issued" : { "date-parts" : [ [ "2012", "2" ] ] }, "page" : "383-396", "title" : "A comparative transcriptomic study of an allotetraploid and its diploid progenitors illustrates the unique advantages and challenges of RNA-seq in plant species.", "type" : "article-journal", "volume" : "99" }, "uris" : [ "http://www.mendeley.com/documents/?uuid=0cf449b1-5252-4968-abbc-ed0192574ba4" ] } ], "mendeley" : { "formattedCitation" : "[47]", "plainTextFormattedCitation" : "[47]", "previouslyFormattedCitation" : "[47]" }, "properties" : { "noteIndex" : 0 }, "schema" : "https://github.com/citation-style-language/schema/raw/master/csl-citation.json" }</w:instrText>
      </w:r>
      <w:r w:rsidR="005E4DBB">
        <w:fldChar w:fldCharType="separate"/>
      </w:r>
      <w:r w:rsidR="005E4DBB" w:rsidRPr="005E4DBB">
        <w:rPr>
          <w:noProof/>
        </w:rPr>
        <w:t>[47]</w:t>
      </w:r>
      <w:r w:rsidR="005E4DBB">
        <w:fldChar w:fldCharType="end"/>
      </w:r>
      <w:r w:rsidR="008D4E48">
        <w:t>. In that case</w:t>
      </w:r>
      <w:r>
        <w:t xml:space="preserve">, </w:t>
      </w:r>
      <w:r w:rsidR="008D4E48">
        <w:t xml:space="preserve">the data available were Illumina </w:t>
      </w:r>
      <w:r>
        <w:t>36</w:t>
      </w:r>
      <w:r w:rsidR="008D4E48">
        <w:t xml:space="preserve"> </w:t>
      </w:r>
      <w:r>
        <w:t>n</w:t>
      </w:r>
      <w:r w:rsidR="008D4E48">
        <w:t>ucleotide</w:t>
      </w:r>
      <w:r>
        <w:t xml:space="preserve"> </w:t>
      </w:r>
      <w:r w:rsidR="00DE0544">
        <w:t xml:space="preserve">(nt) </w:t>
      </w:r>
      <w:r>
        <w:t xml:space="preserve">reads. Given the </w:t>
      </w:r>
      <w:r w:rsidR="00D43093">
        <w:t>ulta-</w:t>
      </w:r>
      <w:r>
        <w:t xml:space="preserve">short nature of these reads, one can imagine that </w:t>
      </w:r>
      <w:r w:rsidR="008D4E48">
        <w:t xml:space="preserve">individual </w:t>
      </w:r>
      <w:r>
        <w:t xml:space="preserve">gene coverage </w:t>
      </w:r>
      <w:r w:rsidR="0010152C">
        <w:t xml:space="preserve">by </w:t>
      </w:r>
      <w:r w:rsidR="008D4E48">
        <w:t xml:space="preserve">homoeolog partitioned </w:t>
      </w:r>
      <w:r>
        <w:t>reads (i.e., those reads containing</w:t>
      </w:r>
      <w:r w:rsidR="008D4E48">
        <w:t xml:space="preserve"> </w:t>
      </w:r>
      <w:r w:rsidR="008D4E48">
        <w:lastRenderedPageBreak/>
        <w:t>identifiable</w:t>
      </w:r>
      <w:r>
        <w:t xml:space="preserve"> SNPs) </w:t>
      </w:r>
      <w:r w:rsidR="008D4E48">
        <w:t>c</w:t>
      </w:r>
      <w:r>
        <w:t xml:space="preserve">ould be low </w:t>
      </w:r>
      <w:r w:rsidR="0010152C">
        <w:t xml:space="preserve">and fragmented </w:t>
      </w:r>
      <w:r>
        <w:t xml:space="preserve">relative to </w:t>
      </w:r>
      <w:r w:rsidR="008D4E48">
        <w:t xml:space="preserve">the </w:t>
      </w:r>
      <w:r w:rsidR="0010152C">
        <w:t>full gene region</w:t>
      </w:r>
      <w:r>
        <w:t xml:space="preserve">. Sequencing </w:t>
      </w:r>
      <w:r w:rsidR="00DE0544">
        <w:t>technologies are</w:t>
      </w:r>
      <w:r>
        <w:t xml:space="preserve"> trending toward both longer and paired reads, which could alleviate some of the </w:t>
      </w:r>
      <w:r w:rsidR="00DE0544">
        <w:t>read loss</w:t>
      </w:r>
      <w:r>
        <w:t xml:space="preserve">; however, the effects of SNP density and distribution among homoeologs </w:t>
      </w:r>
      <w:r w:rsidR="00DE0544">
        <w:t xml:space="preserve">remain </w:t>
      </w:r>
      <w:r>
        <w:t xml:space="preserve">pertinent. Consider a scenario where we have </w:t>
      </w:r>
      <w:r w:rsidR="00DE0544">
        <w:t xml:space="preserve">the standard </w:t>
      </w:r>
      <w:r>
        <w:t>100</w:t>
      </w:r>
      <w:r w:rsidR="00DE0544">
        <w:t xml:space="preserve"> </w:t>
      </w:r>
      <w:r>
        <w:t xml:space="preserve">nt, single end sequencing </w:t>
      </w:r>
      <w:r w:rsidR="00DE0544">
        <w:t>reads</w:t>
      </w:r>
      <w:r>
        <w:t xml:space="preserve"> for a</w:t>
      </w:r>
      <w:r w:rsidR="003C585C">
        <w:t>n allotetra</w:t>
      </w:r>
      <w:r>
        <w:t xml:space="preserve">ploid and </w:t>
      </w:r>
      <w:r w:rsidR="00850DF8">
        <w:t xml:space="preserve">its </w:t>
      </w:r>
      <w:r>
        <w:t>model diploid progenitors</w:t>
      </w:r>
      <w:r w:rsidR="00F90A84">
        <w:t>, who</w:t>
      </w:r>
      <w:r w:rsidR="00DE0544">
        <w:t>se</w:t>
      </w:r>
      <w:r w:rsidR="00F90A84">
        <w:t xml:space="preserve"> average </w:t>
      </w:r>
      <w:r w:rsidR="00DE0544">
        <w:t xml:space="preserve">exonic divergence is </w:t>
      </w:r>
      <w:r w:rsidR="00F90A84">
        <w:t>1.5</w:t>
      </w:r>
      <w:r w:rsidR="00850DF8">
        <w:t xml:space="preserve">% </w:t>
      </w:r>
      <w:r w:rsidR="00DE0544">
        <w:t xml:space="preserve">and which </w:t>
      </w:r>
      <w:r w:rsidR="00900DBD">
        <w:t>range</w:t>
      </w:r>
      <w:r w:rsidR="00DE0544">
        <w:t>s</w:t>
      </w:r>
      <w:r w:rsidR="00900DBD">
        <w:t xml:space="preserve"> 0% (no diagnostic SNPs) to </w:t>
      </w:r>
      <w:r w:rsidR="000F5FDF">
        <w:t>3</w:t>
      </w:r>
      <w:r w:rsidR="00900DBD">
        <w:t>%</w:t>
      </w:r>
      <w:r>
        <w:t>.</w:t>
      </w:r>
      <w:r w:rsidR="00850DF8">
        <w:t xml:space="preserve"> </w:t>
      </w:r>
      <w:r w:rsidR="00CB4949">
        <w:t xml:space="preserve">For a given 1 kb homoeologous transcript pair, each covered 10-fold by </w:t>
      </w:r>
      <w:r w:rsidR="00D43093">
        <w:t xml:space="preserve">these </w:t>
      </w:r>
      <w:r w:rsidR="00CB4949">
        <w:t xml:space="preserve">100 nt reads, the number of reads retained (i.e., its presumed relative expression level within that cohort) depends both on SNP number and distribution (Figure 1). For those transcripts containing a single diagnostic SNP (0.1% divergence; Figure 1A), only 20% of the total transcript length (approximately double the read length) will be represented by each homoeolog </w:t>
      </w:r>
      <w:r w:rsidR="000D1867">
        <w:t>and only 10% of the reads will be unambiguously mapped.</w:t>
      </w:r>
      <w:r w:rsidR="00D43093">
        <w:t xml:space="preserve"> As nucleotide divergence between homoeologs increases, both the proportion of homoeologous transcript covered and the percentage of reads mapped increases at a rate determined by the distribution of the diagnostic SNPs. If, for example, the diagnostic SNPs are evenly distributed (Figure 1B, </w:t>
      </w:r>
      <w:r w:rsidR="00C53416">
        <w:t>C</w:t>
      </w:r>
      <w:r w:rsidR="00D43093">
        <w:t>) the entire length of each homoeologous transcript is completely (or nearly completely) represented</w:t>
      </w:r>
      <w:r w:rsidR="00F4349B">
        <w:t xml:space="preserve"> at 0.5% divergence. The read coverage, however, is still reduced </w:t>
      </w:r>
      <w:r w:rsidR="00030A0B">
        <w:t xml:space="preserve">by ~50% </w:t>
      </w:r>
      <w:r w:rsidR="00F4349B">
        <w:t xml:space="preserve">given that the </w:t>
      </w:r>
      <w:r w:rsidR="00030A0B">
        <w:t xml:space="preserve">distance between </w:t>
      </w:r>
      <w:r w:rsidR="00F4349B">
        <w:t xml:space="preserve">SNPs </w:t>
      </w:r>
      <w:r w:rsidR="00030A0B">
        <w:t>(</w:t>
      </w:r>
      <w:r w:rsidR="00F4349B">
        <w:t>approximately 200nt</w:t>
      </w:r>
      <w:r w:rsidR="00030A0B">
        <w:t>) is</w:t>
      </w:r>
      <w:r w:rsidR="00F4349B">
        <w:t xml:space="preserve"> half the read length</w:t>
      </w:r>
      <w:r w:rsidR="00030A0B">
        <w:t xml:space="preserve">. That is, because each nucleotide is covered 10x, we can </w:t>
      </w:r>
      <w:r w:rsidR="00105696">
        <w:t>expect that</w:t>
      </w:r>
      <w:r w:rsidR="00030A0B">
        <w:t xml:space="preserve"> 50 out of the 100 total reads (to give 10x) will contain a diagnostic SNP (5 SNPs </w:t>
      </w:r>
      <w:r w:rsidR="000F5FDF">
        <w:t>x</w:t>
      </w:r>
      <w:r w:rsidR="00030A0B">
        <w:t xml:space="preserve"> 10</w:t>
      </w:r>
      <w:r w:rsidR="000F5FDF">
        <w:t xml:space="preserve"> read coverage</w:t>
      </w:r>
      <w:r w:rsidR="00030A0B">
        <w:t>/nt</w:t>
      </w:r>
      <w:r w:rsidR="000F5FDF">
        <w:t xml:space="preserve"> = 50 reads</w:t>
      </w:r>
      <w:r w:rsidR="00030A0B">
        <w:t>).</w:t>
      </w:r>
      <w:r w:rsidR="000F5FDF">
        <w:t xml:space="preserve"> At 1% divergence, we would expect near complete read retention if the homoeologous SNPs are evenly distributed due to the read length being approximately equivalent to the distance between SNPs. </w:t>
      </w:r>
    </w:p>
    <w:p w14:paraId="7741ED0B" w14:textId="6CBD0D37" w:rsidR="00CB4949" w:rsidRDefault="00F90A84" w:rsidP="006B6020">
      <w:r>
        <w:t xml:space="preserve">This is somewhat reassuring </w:t>
      </w:r>
      <w:ins w:id="23" w:author="Grover, Corrinne E [EEOBS]" w:date="2017-02-09T12:22:00Z">
        <w:r w:rsidR="001127DF">
          <w:t>for many polyploid species with a modest amount of divergence</w:t>
        </w:r>
      </w:ins>
      <w:ins w:id="24" w:author="Grover, Corrinne E [EEOBS]" w:date="2017-02-13T11:01:00Z">
        <w:r w:rsidR="007D4D14">
          <w:t>, e.g. cotton</w:t>
        </w:r>
      </w:ins>
      <w:ins w:id="25" w:author="Grover, Corrinne E [EEOBS]" w:date="2017-02-13T14:31:00Z">
        <w:r w:rsidR="00C16B19">
          <w:t xml:space="preserve"> (citation)</w:t>
        </w:r>
      </w:ins>
      <w:ins w:id="26" w:author="Grover, Corrinne E [EEOBS]" w:date="2017-02-13T11:01:00Z">
        <w:r w:rsidR="007D4D14">
          <w:t>, Brassica</w:t>
        </w:r>
      </w:ins>
      <w:ins w:id="27" w:author="Grover, Corrinne E [EEOBS]" w:date="2017-02-13T14:31:00Z">
        <w:r w:rsidR="00C16B19">
          <w:t xml:space="preserve"> (citation)</w:t>
        </w:r>
      </w:ins>
      <w:ins w:id="28" w:author="Grover, Corrinne E [EEOBS]" w:date="2017-02-13T11:01:00Z">
        <w:r w:rsidR="007D4D14">
          <w:t>, coffee</w:t>
        </w:r>
      </w:ins>
      <w:ins w:id="29" w:author="Grover, Corrinne E [EEOBS]" w:date="2017-02-13T14:31:00Z">
        <w:r w:rsidR="00C16B19">
          <w:t xml:space="preserve"> (citation)</w:t>
        </w:r>
      </w:ins>
      <w:ins w:id="30" w:author="Grover, Corrinne E [EEOBS]" w:date="2017-02-09T12:22:00Z">
        <w:r w:rsidR="001127DF">
          <w:t xml:space="preserve">. </w:t>
        </w:r>
      </w:ins>
      <w:r w:rsidR="001127DF">
        <w:t>I</w:t>
      </w:r>
      <w:r>
        <w:t>f you consider the above</w:t>
      </w:r>
      <w:r w:rsidR="007D4D14">
        <w:t>,</w:t>
      </w:r>
      <w:r>
        <w:t xml:space="preserve"> where mean =1.5% divergence </w:t>
      </w:r>
      <w:r w:rsidR="00FA226D">
        <w:t xml:space="preserve">over </w:t>
      </w:r>
      <w:r>
        <w:t xml:space="preserve">a range of 0% - 3%, then the proportion of genes </w:t>
      </w:r>
      <w:r w:rsidR="001127DF">
        <w:t xml:space="preserve"> with </w:t>
      </w:r>
      <w:r w:rsidR="00FA226D">
        <w:t>near-</w:t>
      </w:r>
      <w:r w:rsidR="00251B76">
        <w:t xml:space="preserve">complete partitioning of homoeologous reads </w:t>
      </w:r>
      <w:r>
        <w:t>should be approximately 84%.</w:t>
      </w:r>
      <w:r w:rsidR="00251B76">
        <w:t xml:space="preserve"> To examine this using biological data, we evaluated </w:t>
      </w:r>
      <w:r w:rsidR="001127DF">
        <w:t>percent</w:t>
      </w:r>
      <w:r w:rsidR="00FA226D">
        <w:t xml:space="preserve"> </w:t>
      </w:r>
      <w:r w:rsidR="00251B76">
        <w:t xml:space="preserve">divergence between the two model diploid progenitors of polyploid cotton (Supplementary Table </w:t>
      </w:r>
      <w:r w:rsidR="001127DF">
        <w:t>1</w:t>
      </w:r>
      <w:r w:rsidR="00251B76">
        <w:t>)</w:t>
      </w:r>
      <w:r w:rsidR="00FA226D">
        <w:t xml:space="preserve"> which diverged approximately 5-10 million years ago (mya)</w:t>
      </w:r>
      <w:r w:rsidR="00251B76">
        <w:t xml:space="preserve">. </w:t>
      </w:r>
      <w:r w:rsidR="001127DF">
        <w:t>T</w:t>
      </w:r>
      <w:r w:rsidR="009239DF">
        <w:t>he distribution</w:t>
      </w:r>
      <w:r w:rsidR="001127DF">
        <w:t xml:space="preserve"> of divergence for all cotton homoeologs</w:t>
      </w:r>
      <w:r w:rsidR="009239DF">
        <w:t xml:space="preserve"> is notable centered on approximately 1.5% </w:t>
      </w:r>
      <w:r w:rsidR="001127DF">
        <w:t xml:space="preserve">median </w:t>
      </w:r>
      <w:r w:rsidR="009239DF">
        <w:t>divergence with a slight right tail</w:t>
      </w:r>
      <w:r w:rsidR="00F21DB5">
        <w:t xml:space="preserve"> (</w:t>
      </w:r>
      <w:r w:rsidR="00135047">
        <w:t>Figure 2</w:t>
      </w:r>
      <w:r w:rsidR="00F21DB5">
        <w:t>)</w:t>
      </w:r>
      <w:r w:rsidR="009239DF">
        <w:t xml:space="preserve">, which may be attributable to errors in </w:t>
      </w:r>
      <w:r w:rsidR="001127DF">
        <w:t xml:space="preserve">either gene annotation (i.e., including the faster involving intergenic space in gene bodies) or </w:t>
      </w:r>
      <w:r w:rsidR="009239DF">
        <w:t xml:space="preserve">the SNP index (e.g., paralogs, sequencing errors, etc). </w:t>
      </w:r>
      <w:r w:rsidR="001127DF">
        <w:t xml:space="preserve">Indeed, </w:t>
      </w:r>
      <w:r w:rsidR="009239DF">
        <w:t>restrict</w:t>
      </w:r>
      <w:r w:rsidR="001127DF">
        <w:t>ing</w:t>
      </w:r>
      <w:r w:rsidR="009239DF">
        <w:t xml:space="preserve"> the range in divergence to 0 – 3%</w:t>
      </w:r>
      <w:r w:rsidR="001127DF">
        <w:t xml:space="preserve"> reduces the mean divergence from approximately 2% to the median of </w:t>
      </w:r>
      <w:r w:rsidR="009239DF">
        <w:t xml:space="preserve">1.5% </w:t>
      </w:r>
      <w:r w:rsidR="001127DF">
        <w:t>and produces a nearly</w:t>
      </w:r>
      <w:r w:rsidR="009239DF">
        <w:t>-bell shaped curve</w:t>
      </w:r>
      <w:r w:rsidR="00135047">
        <w:t xml:space="preserve"> (Figure 2)</w:t>
      </w:r>
      <w:r w:rsidR="001127DF">
        <w:t xml:space="preserve"> with a </w:t>
      </w:r>
      <w:r w:rsidR="009239DF">
        <w:t xml:space="preserve">slight left skew, </w:t>
      </w:r>
      <w:r w:rsidR="001127DF">
        <w:t xml:space="preserve">the latter </w:t>
      </w:r>
      <w:r w:rsidR="009239DF">
        <w:t xml:space="preserve">evident both from the graph and the </w:t>
      </w:r>
      <w:r w:rsidR="001127DF">
        <w:t xml:space="preserve">summation </w:t>
      </w:r>
      <w:r w:rsidR="009239DF">
        <w:t xml:space="preserve">that only 78.4% of genes are &gt;=1% different in exon sequence </w:t>
      </w:r>
      <w:r w:rsidR="001127DF">
        <w:t>versus the</w:t>
      </w:r>
      <w:r w:rsidR="009239DF">
        <w:t xml:space="preserve"> expected 84%. </w:t>
      </w:r>
    </w:p>
    <w:p w14:paraId="372FBDDA" w14:textId="283F9694" w:rsidR="00A45C2E" w:rsidRDefault="00CF0A9C" w:rsidP="006B6020">
      <w:r>
        <w:t xml:space="preserve">The proportion of reads retained per gene, however, tells a more complicated story. </w:t>
      </w:r>
      <w:r w:rsidR="00E351FF">
        <w:t xml:space="preserve">Given the </w:t>
      </w:r>
      <w:r w:rsidR="007420BA">
        <w:t xml:space="preserve">logic </w:t>
      </w:r>
      <w:r w:rsidR="00E351FF">
        <w:t xml:space="preserve">above, we would expect </w:t>
      </w:r>
      <w:r w:rsidR="00C53416">
        <w:t>those</w:t>
      </w:r>
      <w:r w:rsidR="00E351FF">
        <w:t xml:space="preserve"> genes </w:t>
      </w:r>
      <w:r w:rsidR="00C53416">
        <w:t xml:space="preserve">with &gt;1% divergence </w:t>
      </w:r>
      <w:r w:rsidR="00E351FF">
        <w:t xml:space="preserve">to have </w:t>
      </w:r>
      <w:r w:rsidR="005F17E4">
        <w:t>near complete</w:t>
      </w:r>
      <w:r w:rsidR="00E351FF">
        <w:t xml:space="preserve"> homoeologous read</w:t>
      </w:r>
      <w:r w:rsidR="005F17E4">
        <w:t xml:space="preserve"> assignment</w:t>
      </w:r>
      <w:r w:rsidR="0006760B">
        <w:t xml:space="preserve"> with 100</w:t>
      </w:r>
      <w:r w:rsidR="00932E95">
        <w:t xml:space="preserve"> </w:t>
      </w:r>
      <w:r w:rsidR="0006760B">
        <w:t>nt reads</w:t>
      </w:r>
      <w:r w:rsidR="005F17E4">
        <w:t>; however,</w:t>
      </w:r>
      <w:r w:rsidR="007420BA">
        <w:t xml:space="preserve"> biologically-derived data </w:t>
      </w:r>
      <w:r w:rsidR="00F21DB5">
        <w:t xml:space="preserve">from cotton </w:t>
      </w:r>
      <w:r w:rsidR="00932E95">
        <w:t xml:space="preserve">indicate that uneven distribution of SNPs is both common and of consequence to read assignment. </w:t>
      </w:r>
      <w:r w:rsidR="003535AE">
        <w:t>RNA-seq from four time-points in cottonseed development</w:t>
      </w:r>
      <w:r w:rsidR="00932E95">
        <w:t xml:space="preserve"> </w:t>
      </w:r>
      <w:r w:rsidR="003535AE">
        <w:t xml:space="preserve">was </w:t>
      </w:r>
      <w:r w:rsidR="00932E95">
        <w:t>mapped to the genome</w:t>
      </w:r>
      <w:r w:rsidR="0006679B">
        <w:t>,</w:t>
      </w:r>
      <w:r w:rsidR="00932E95">
        <w:t xml:space="preserve"> partitioned </w:t>
      </w:r>
      <w:r w:rsidR="0006679B">
        <w:t xml:space="preserve">into </w:t>
      </w:r>
      <w:r w:rsidR="001407EC">
        <w:t>homoeologous</w:t>
      </w:r>
      <w:r w:rsidR="0006679B">
        <w:t xml:space="preserve"> reads </w:t>
      </w:r>
      <w:r w:rsidR="00932E95">
        <w:t>by polyCat</w:t>
      </w:r>
      <w:r w:rsidR="00BC5664">
        <w:t xml:space="preserve">, and subsequently filtered for </w:t>
      </w:r>
      <w:r w:rsidR="003535AE">
        <w:t xml:space="preserve">a  minimum number of </w:t>
      </w:r>
      <w:r w:rsidR="00F21DB5">
        <w:t xml:space="preserve">reads </w:t>
      </w:r>
      <w:r w:rsidR="003535AE">
        <w:t>(</w:t>
      </w:r>
      <w:r w:rsidR="007D4D14">
        <w:t>n=</w:t>
      </w:r>
      <w:r w:rsidR="003535AE">
        <w:t>10)</w:t>
      </w:r>
      <w:r w:rsidR="00BC5664">
        <w:t xml:space="preserve">. Using only those genes with homoeoSNP divergences </w:t>
      </w:r>
      <w:r w:rsidR="003535AE">
        <w:t>between</w:t>
      </w:r>
      <w:r w:rsidR="00F21DB5">
        <w:t xml:space="preserve"> </w:t>
      </w:r>
      <w:r w:rsidR="001407EC">
        <w:t>&gt;0</w:t>
      </w:r>
      <w:r w:rsidR="003535AE">
        <w:t xml:space="preserve"> </w:t>
      </w:r>
      <w:r w:rsidR="001407EC">
        <w:t>to</w:t>
      </w:r>
      <w:r w:rsidR="00F21DB5">
        <w:t xml:space="preserve"> 3%, </w:t>
      </w:r>
      <w:r w:rsidR="007420BA">
        <w:t xml:space="preserve">only </w:t>
      </w:r>
      <w:r w:rsidR="00376265">
        <w:t xml:space="preserve">about </w:t>
      </w:r>
      <w:r w:rsidR="001407EC">
        <w:t>15</w:t>
      </w:r>
      <w:r w:rsidR="00532D94">
        <w:t xml:space="preserve">% of genes </w:t>
      </w:r>
      <w:r w:rsidR="007420BA">
        <w:t xml:space="preserve">have </w:t>
      </w:r>
      <w:r w:rsidR="00532D94">
        <w:t xml:space="preserve">near complete (i.e., </w:t>
      </w:r>
      <w:r w:rsidR="007420BA">
        <w:t>&gt;90%</w:t>
      </w:r>
      <w:r w:rsidR="00532D94">
        <w:t>)</w:t>
      </w:r>
      <w:r w:rsidR="007420BA">
        <w:t xml:space="preserve"> </w:t>
      </w:r>
      <w:r w:rsidR="007420BA">
        <w:lastRenderedPageBreak/>
        <w:t>homoeologous read assignment</w:t>
      </w:r>
      <w:r w:rsidR="00532D94">
        <w:t xml:space="preserve">. Most genes exhibited </w:t>
      </w:r>
      <w:r w:rsidR="002702A1">
        <w:t>at least 6</w:t>
      </w:r>
      <w:r w:rsidR="007420BA">
        <w:t xml:space="preserve">0% homoeologous read </w:t>
      </w:r>
      <w:r w:rsidR="002702A1">
        <w:t>assignment, although the proportion of unassigned reads is higher for each category than expected given even coverage</w:t>
      </w:r>
      <w:r w:rsidR="007420BA">
        <w:t xml:space="preserve">. </w:t>
      </w:r>
      <w:r w:rsidR="00C53416">
        <w:t>Th</w:t>
      </w:r>
      <w:r w:rsidR="002702A1">
        <w:t>is may be</w:t>
      </w:r>
      <w:r w:rsidR="00C53416">
        <w:t xml:space="preserve"> due to multiple reasons</w:t>
      </w:r>
      <w:r w:rsidR="002702A1">
        <w:t xml:space="preserve">, most prominently the </w:t>
      </w:r>
      <w:r w:rsidR="00C53416">
        <w:t>uneven distribution of SNPs within gene</w:t>
      </w:r>
      <w:r w:rsidR="002702A1">
        <w:t>s</w:t>
      </w:r>
      <w:r w:rsidR="00C53416">
        <w:t xml:space="preserve"> (Figure 1D,</w:t>
      </w:r>
      <w:r w:rsidR="0006760B">
        <w:t xml:space="preserve"> </w:t>
      </w:r>
      <w:r w:rsidR="00C53416">
        <w:t xml:space="preserve">E). </w:t>
      </w:r>
      <w:r w:rsidR="00690EAA">
        <w:t xml:space="preserve">Indeed, nearly 25% of the exons in the published cotton D-genome do not </w:t>
      </w:r>
      <w:r w:rsidR="001F1526">
        <w:t>contain</w:t>
      </w:r>
      <w:r w:rsidR="00690EAA">
        <w:t xml:space="preserve"> a diagnostic </w:t>
      </w:r>
      <w:r w:rsidR="001F1526">
        <w:t>SNP (4</w:t>
      </w:r>
      <w:r w:rsidR="006048EC">
        <w:t>5</w:t>
      </w:r>
      <w:r w:rsidR="000D5766">
        <w:t>,</w:t>
      </w:r>
      <w:r w:rsidR="006048EC">
        <w:t>868 out of 188</w:t>
      </w:r>
      <w:r w:rsidR="000D5766">
        <w:t>,</w:t>
      </w:r>
      <w:r w:rsidR="006048EC">
        <w:t>048 exons), and</w:t>
      </w:r>
      <w:r w:rsidR="001F1526">
        <w:t xml:space="preserve"> 10% of homoeologous SNPS (61</w:t>
      </w:r>
      <w:r w:rsidR="000D5766">
        <w:t>,</w:t>
      </w:r>
      <w:r w:rsidR="001F1526">
        <w:t>388 out of 634</w:t>
      </w:r>
      <w:r w:rsidR="000D5766">
        <w:t>,</w:t>
      </w:r>
      <w:r w:rsidR="001F1526">
        <w:t xml:space="preserve">797) are </w:t>
      </w:r>
      <w:r w:rsidR="00A45C2E">
        <w:t>spaced greater than 100nt apart (Figure 4).</w:t>
      </w:r>
      <w:r w:rsidR="00AD3982">
        <w:t xml:space="preserve"> </w:t>
      </w:r>
      <w:r w:rsidR="002702A1">
        <w:t>Consequently, individual gene representation in the transcriptome pool is dictated by the interaction of the divergence parents (prior to polyploidy) and the distribution of the divergence within and among genes.</w:t>
      </w:r>
    </w:p>
    <w:p w14:paraId="0EC476F9" w14:textId="1A3C99EA" w:rsidR="007A30D6" w:rsidRPr="00D8712D" w:rsidRDefault="00D8712D" w:rsidP="007A30D6">
      <w:pPr>
        <w:rPr>
          <w:i/>
          <w:color w:val="262626"/>
        </w:rPr>
      </w:pPr>
      <w:r>
        <w:rPr>
          <w:i/>
          <w:color w:val="262626"/>
        </w:rPr>
        <w:t>Artificial datasets permit assessment of fidelity in homoeologous read assignment</w:t>
      </w:r>
    </w:p>
    <w:p w14:paraId="73303DB1" w14:textId="0B762AD7" w:rsidR="007B4B14" w:rsidRDefault="003D488D" w:rsidP="007A30D6">
      <w:pPr>
        <w:rPr>
          <w:color w:val="262626"/>
        </w:rPr>
      </w:pPr>
      <w:r>
        <w:rPr>
          <w:color w:val="313131"/>
        </w:rPr>
        <w:t xml:space="preserve">We evaluated the (reality) of homoeologous read assignment using </w:t>
      </w:r>
      <w:r w:rsidR="00D8712D">
        <w:rPr>
          <w:color w:val="313131"/>
        </w:rPr>
        <w:t>several</w:t>
      </w:r>
      <w:r>
        <w:rPr>
          <w:color w:val="313131"/>
        </w:rPr>
        <w:t xml:space="preserve"> </w:t>
      </w:r>
      <w:r w:rsidRPr="003D488D">
        <w:rPr>
          <w:iCs/>
          <w:color w:val="262626"/>
        </w:rPr>
        <w:t>artific</w:t>
      </w:r>
      <w:r>
        <w:rPr>
          <w:iCs/>
          <w:color w:val="262626"/>
        </w:rPr>
        <w:t>i</w:t>
      </w:r>
      <w:r w:rsidRPr="003D488D">
        <w:rPr>
          <w:iCs/>
          <w:color w:val="262626"/>
        </w:rPr>
        <w:t>al</w:t>
      </w:r>
      <w:r w:rsidR="007A30D6" w:rsidRPr="005E1879">
        <w:rPr>
          <w:color w:val="262626"/>
        </w:rPr>
        <w:t xml:space="preserve"> polyploid dataset</w:t>
      </w:r>
      <w:r w:rsidR="00D8712D">
        <w:rPr>
          <w:color w:val="262626"/>
        </w:rPr>
        <w:t>s</w:t>
      </w:r>
      <w:r w:rsidR="007A30D6" w:rsidRPr="005E1879">
        <w:rPr>
          <w:color w:val="262626"/>
        </w:rPr>
        <w:t xml:space="preserve"> </w:t>
      </w:r>
      <w:r>
        <w:rPr>
          <w:color w:val="262626"/>
        </w:rPr>
        <w:t xml:space="preserve">generated by combining </w:t>
      </w:r>
      <w:r w:rsidR="007A30D6" w:rsidRPr="005E1879">
        <w:rPr>
          <w:color w:val="262626"/>
        </w:rPr>
        <w:t xml:space="preserve">equal </w:t>
      </w:r>
      <w:r>
        <w:rPr>
          <w:color w:val="262626"/>
        </w:rPr>
        <w:t>numbers</w:t>
      </w:r>
      <w:r w:rsidR="007A30D6" w:rsidRPr="005E1879">
        <w:rPr>
          <w:color w:val="262626"/>
        </w:rPr>
        <w:t xml:space="preserve"> of parental</w:t>
      </w:r>
      <w:r>
        <w:rPr>
          <w:color w:val="262626"/>
        </w:rPr>
        <w:t xml:space="preserve"> </w:t>
      </w:r>
      <w:r w:rsidR="007A30D6" w:rsidRPr="005E1879">
        <w:rPr>
          <w:color w:val="262626"/>
        </w:rPr>
        <w:t>reads</w:t>
      </w:r>
      <w:r w:rsidRPr="005E1879">
        <w:rPr>
          <w:color w:val="262626"/>
        </w:rPr>
        <w:t xml:space="preserve"> </w:t>
      </w:r>
      <w:r>
        <w:rPr>
          <w:color w:val="262626"/>
        </w:rPr>
        <w:t xml:space="preserve">(here, </w:t>
      </w:r>
      <w:r w:rsidRPr="005E1879">
        <w:rPr>
          <w:color w:val="262626"/>
        </w:rPr>
        <w:t>diploid A</w:t>
      </w:r>
      <w:r w:rsidRPr="005E1879">
        <w:rPr>
          <w:color w:val="262626"/>
          <w:vertAlign w:val="subscript"/>
        </w:rPr>
        <w:t>2</w:t>
      </w:r>
      <w:r w:rsidRPr="005E1879">
        <w:rPr>
          <w:color w:val="262626"/>
        </w:rPr>
        <w:t xml:space="preserve"> and D</w:t>
      </w:r>
      <w:r w:rsidRPr="005E1879">
        <w:rPr>
          <w:color w:val="262626"/>
          <w:vertAlign w:val="subscript"/>
        </w:rPr>
        <w:t>5</w:t>
      </w:r>
      <w:r>
        <w:rPr>
          <w:color w:val="262626"/>
        </w:rPr>
        <w:t>)</w:t>
      </w:r>
      <w:r w:rsidR="00B55D0F">
        <w:rPr>
          <w:color w:val="262626"/>
        </w:rPr>
        <w:t xml:space="preserve"> and</w:t>
      </w:r>
      <w:r w:rsidR="007A30D6" w:rsidRPr="005E1879">
        <w:rPr>
          <w:color w:val="262626"/>
        </w:rPr>
        <w:t xml:space="preserve"> whose </w:t>
      </w:r>
      <w:r>
        <w:rPr>
          <w:color w:val="262626"/>
        </w:rPr>
        <w:t xml:space="preserve">“homoeologous” expression ratios should directly mirror the expression of the diploids from which they were derived. </w:t>
      </w:r>
      <w:r w:rsidR="00B55D0F">
        <w:rPr>
          <w:color w:val="262626"/>
        </w:rPr>
        <w:t xml:space="preserve">SUMMARY OF HOW THESE WERE COMBINED, WHICH LIBRARIES GENERATED THEM, ETC. In each case, we generated three </w:t>
      </w:r>
      <w:r w:rsidR="00B55D0F">
        <w:rPr>
          <w:i/>
          <w:color w:val="262626"/>
        </w:rPr>
        <w:t>in silico</w:t>
      </w:r>
      <w:r w:rsidR="00B55D0F">
        <w:rPr>
          <w:color w:val="262626"/>
        </w:rPr>
        <w:t xml:space="preserve"> polyploid datasets to serve as replicates in evaluating the effects of either (1) non-identification or (2) misidentification of ambiguous reads. </w:t>
      </w:r>
    </w:p>
    <w:p w14:paraId="48DAD8D8" w14:textId="4113CC3D" w:rsidR="007A30D6" w:rsidRPr="0018642B" w:rsidRDefault="00B55D0F" w:rsidP="00D8712D">
      <w:pPr>
        <w:rPr>
          <w:rFonts w:cstheme="minorHAnsi"/>
          <w:color w:val="262626"/>
        </w:rPr>
      </w:pPr>
      <w:r>
        <w:rPr>
          <w:color w:val="262626"/>
        </w:rPr>
        <w:t xml:space="preserve">Four </w:t>
      </w:r>
      <w:r w:rsidR="00906113">
        <w:rPr>
          <w:color w:val="262626"/>
        </w:rPr>
        <w:t xml:space="preserve">pipelines for </w:t>
      </w:r>
      <w:r>
        <w:rPr>
          <w:color w:val="262626"/>
        </w:rPr>
        <w:t xml:space="preserve">read partitioning were individually applied to each dataset and assessed for their </w:t>
      </w:r>
      <w:r w:rsidR="0018642B">
        <w:rPr>
          <w:i/>
          <w:color w:val="262626"/>
        </w:rPr>
        <w:t>E</w:t>
      </w:r>
      <w:r w:rsidR="00573DF7">
        <w:rPr>
          <w:i/>
          <w:color w:val="262626"/>
        </w:rPr>
        <w:t>fficiency</w:t>
      </w:r>
      <w:r>
        <w:rPr>
          <w:color w:val="262626"/>
        </w:rPr>
        <w:t xml:space="preserve"> in </w:t>
      </w:r>
      <w:r w:rsidR="00573DF7">
        <w:rPr>
          <w:color w:val="262626"/>
        </w:rPr>
        <w:t xml:space="preserve">partitioning reads into homoeologs, their </w:t>
      </w:r>
      <w:r w:rsidR="0018642B">
        <w:rPr>
          <w:i/>
          <w:color w:val="262626"/>
        </w:rPr>
        <w:t>A</w:t>
      </w:r>
      <w:r w:rsidR="00573DF7">
        <w:rPr>
          <w:i/>
          <w:color w:val="262626"/>
        </w:rPr>
        <w:t>ccuracy</w:t>
      </w:r>
      <w:r w:rsidR="00573DF7">
        <w:rPr>
          <w:color w:val="262626"/>
        </w:rPr>
        <w:t xml:space="preserve"> in assigning those reads, and the resulting </w:t>
      </w:r>
      <w:r w:rsidR="0018642B">
        <w:rPr>
          <w:i/>
          <w:color w:val="262626"/>
        </w:rPr>
        <w:t>D</w:t>
      </w:r>
      <w:r w:rsidR="00573DF7">
        <w:rPr>
          <w:i/>
          <w:color w:val="262626"/>
        </w:rPr>
        <w:t>iscrepancy</w:t>
      </w:r>
      <w:r w:rsidR="00573DF7">
        <w:rPr>
          <w:color w:val="262626"/>
        </w:rPr>
        <w:t>, i.e., the absolute deviation from expected counts (see methods).</w:t>
      </w:r>
      <w:r w:rsidR="00906113">
        <w:rPr>
          <w:color w:val="262626"/>
        </w:rPr>
        <w:t xml:space="preserve"> Two of these pipelines, </w:t>
      </w:r>
      <w:r w:rsidR="00906113" w:rsidRPr="005E1879">
        <w:rPr>
          <w:color w:val="262626"/>
        </w:rPr>
        <w:t xml:space="preserve">GSNAP-PolyCat </w:t>
      </w:r>
      <w:r w:rsidR="00906113">
        <w:rPr>
          <w:color w:val="262626"/>
        </w:rPr>
        <w:fldChar w:fldCharType="begin" w:fldLock="1"/>
      </w:r>
      <w:r w:rsidR="00D26102">
        <w:rPr>
          <w:color w:val="262626"/>
        </w:rPr>
        <w:instrText>ADDIN CSL_CITATION { "citationItems" : [ { "id" : "ITEM-1", "itemData" : { "DOI" : "10.1007/978-1-4939-3578-9_15", "ISBN" : "1940-6029 (Electronic)\r1064-3745 (Linking)", "PMID" : "27008021", "abstract" : "The programs GMAP and GSNAP, for aligning RNA-Seq and DNA-Seq datasets to genomes, have evolved along with advances in biological methodology to handle longer reads, larger volumes of data, and new types of biological assays. The genomic representation has been improved to include linear genomes that can compare sequences using single-instruction multiple-data (SIMD) instructions, compressed genomic hash tables with fast access using SIMD instructions, handling of large genomes with more than four billion bp, and enhanced suffix arrays (ESAs) with novel data structures for fast access. Improvements to the algorithms have included a greedy match-and-extend algorithm using suffix arrays, segment chaining using genomic hash tables, diagonalization using segmental hash tables, and nucleotide-level dynamic programming procedures that use SIMD instructions and eliminate the need for F-loop calculations. Enhancements to the functionality of the programs include standardization of indel positions, handling of ambiguous splicing, clipping and merging of overlapping paired-end reads, and alignments to circular chromosomes and alternate scaffolds. The programs have been adapted for use in pipelines by integrating their usage into R/Bioconductor packages such as gmapR and HTSeqGenie, and these pipelines have facilitated the discovery of numerous biological phenomena.", "author" : [ { "dropping-particle" : "", "family" : "Wu", "given" : "T D", "non-dropping-particle" : "", "parse-names" : false, "suffix" : "" }, { "dropping-particle" : "", "family" : "Reeder", "given" : "J", "non-dropping-particle" : "", "parse-names" : false, "suffix" : "" }, { "dropping-particle" : "", "family" : "Lawrence", "given" : "M", "non-dropping-particle" : "", "parse-names" : false, "suffix" : "" }, { "dropping-particle" : "", "family" : "Becker", "given" : "G", "non-dropping-particle" : "", "parse-names" : false, "suffix" : "" }, { "dropping-particle" : "", "family" : "Brauer", "given" : "M J", "non-dropping-particle" : "", "parse-names" : false, "suffix" : "" } ], "container-title" : "Methods Mol Biol", "id" : "ITEM-1", "issued" : { "date-parts" : [ [ "2016" ] ] }, "note" : "Wu, Thomas D\nReeder, Jens\nLawrence, Michael\nBecker, Gabe\nBrauer, Matthew J\neng\nClifton, N.J.\n2016/03/24 06:00\nMethods Mol Biol. 2016;1418:283-334. doi: 10.1007/978-1-4939-3578-9_15.", "page" : "283-334", "title" : "GMAP and GSNAP for Genomic Sequence Alignment: Enhancements to Speed, Accuracy, and Functionality", "type" : "article-journal", "volume" : "1418" }, "uris" : [ "http://www.mendeley.com/documents/?uuid=5824c1e7-afd4-4ac3-97dd-7260d672cb37" ] }, { "id" : "ITEM-2",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"ITEM-2",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"[48,56]", "plainTextFormattedCitation" : "[48,56]", "previouslyFormattedCitation" : "[48,56]" }, "properties" : { "noteIndex" : 0 }, "schema" : "https://github.com/citation-style-language/schema/raw/master/csl-citation.json" }</w:instrText>
      </w:r>
      <w:r w:rsidR="00906113">
        <w:rPr>
          <w:color w:val="262626"/>
        </w:rPr>
        <w:fldChar w:fldCharType="separate"/>
      </w:r>
      <w:r w:rsidR="0030421D" w:rsidRPr="0030421D">
        <w:rPr>
          <w:noProof/>
          <w:color w:val="262626"/>
        </w:rPr>
        <w:t>[48,56]</w:t>
      </w:r>
      <w:r w:rsidR="00906113">
        <w:rPr>
          <w:color w:val="262626"/>
        </w:rPr>
        <w:fldChar w:fldCharType="end"/>
      </w:r>
      <w:r w:rsidR="00906113">
        <w:rPr>
          <w:color w:val="262626"/>
        </w:rPr>
        <w:t xml:space="preserve"> </w:t>
      </w:r>
      <w:r w:rsidR="00906113" w:rsidRPr="005E1879">
        <w:rPr>
          <w:color w:val="262626"/>
        </w:rPr>
        <w:t xml:space="preserve">and </w:t>
      </w:r>
      <w:r w:rsidR="00851012">
        <w:rPr>
          <w:color w:val="262626"/>
        </w:rPr>
        <w:t xml:space="preserve">HyLiTE </w:t>
      </w:r>
      <w:r w:rsidR="00906113">
        <w:rPr>
          <w:color w:val="262626"/>
        </w:rPr>
        <w:t xml:space="preserve"> </w:t>
      </w:r>
      <w:r w:rsidR="00906113">
        <w:rPr>
          <w:color w:val="262626"/>
        </w:rPr>
        <w:fldChar w:fldCharType="begin" w:fldLock="1"/>
      </w:r>
      <w:r w:rsidR="00D26102">
        <w:rPr>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"id" : "ITEM-2",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"ITEM-2", "issue" : "4", "issued" : { "date-parts" : [ [ "2012", "3", "4" ] ] }, "page" : "357-9", "publisher" : "NIH Public Access", "title" : "Fast gapped-read alignment with Bowtie 2.", "type" : "article-journal", "volume" : "9" }, "uris" : [ "http://www.mendeley.com/documents/?uuid=b60042bf-ffab-32cf-bf2e-ea4e552bd8c5" ] } ], "mendeley" : { "formattedCitation" : "[49,57]", "plainTextFormattedCitation" : "[49,57]", "previouslyFormattedCitation" : "[49,57]" }, "properties" : { "noteIndex" : 0 }, "schema" : "https://github.com/citation-style-language/schema/raw/master/csl-citation.json" }</w:instrText>
      </w:r>
      <w:r w:rsidR="00906113">
        <w:rPr>
          <w:color w:val="262626"/>
        </w:rPr>
        <w:fldChar w:fldCharType="separate"/>
      </w:r>
      <w:r w:rsidR="0030421D" w:rsidRPr="0030421D">
        <w:rPr>
          <w:noProof/>
          <w:color w:val="262626"/>
        </w:rPr>
        <w:t>[49,57]</w:t>
      </w:r>
      <w:r w:rsidR="00906113">
        <w:rPr>
          <w:color w:val="262626"/>
        </w:rPr>
        <w:fldChar w:fldCharType="end"/>
      </w:r>
      <w:r w:rsidR="00906113">
        <w:rPr>
          <w:color w:val="262626"/>
        </w:rPr>
        <w:t>,</w:t>
      </w:r>
      <w:r w:rsidR="00906113" w:rsidRPr="005E1879">
        <w:rPr>
          <w:color w:val="262626"/>
        </w:rPr>
        <w:t xml:space="preserve"> were </w:t>
      </w:r>
      <w:r w:rsidR="007B4B14">
        <w:rPr>
          <w:color w:val="262626"/>
        </w:rPr>
        <w:t xml:space="preserve">specifically </w:t>
      </w:r>
      <w:r w:rsidR="00906113" w:rsidRPr="005E1879">
        <w:rPr>
          <w:color w:val="262626"/>
        </w:rPr>
        <w:t xml:space="preserve">developed </w:t>
      </w:r>
      <w:r w:rsidR="007B4B14">
        <w:rPr>
          <w:color w:val="262626"/>
        </w:rPr>
        <w:t>to facilitate homoeologous read assignment in polyploid systems; however, the challenge of read assignment and ambiguity is not unique to polyploidy</w:t>
      </w:r>
      <w:r w:rsidR="00906113">
        <w:rPr>
          <w:color w:val="262626"/>
        </w:rPr>
        <w:t xml:space="preserve">. </w:t>
      </w:r>
      <w:r w:rsidR="007B4B14">
        <w:rPr>
          <w:color w:val="262626"/>
        </w:rPr>
        <w:t xml:space="preserve">The </w:t>
      </w:r>
      <w:r w:rsidR="00851012">
        <w:rPr>
          <w:color w:val="262626"/>
        </w:rPr>
        <w:t>RSEM</w:t>
      </w:r>
      <w:r w:rsidR="00906113">
        <w:rPr>
          <w:color w:val="262626"/>
        </w:rPr>
        <w:t xml:space="preserve"> </w:t>
      </w:r>
      <w:r w:rsidR="007B4B14">
        <w:rPr>
          <w:color w:val="262626"/>
        </w:rPr>
        <w:t xml:space="preserve">pipeline </w:t>
      </w:r>
      <w:r w:rsidR="00906113">
        <w:rPr>
          <w:color w:val="262626"/>
        </w:rPr>
        <w:fldChar w:fldCharType="begin" w:fldLock="1"/>
      </w:r>
      <w:r w:rsidR="00D26102">
        <w:rPr>
          <w:color w:val="262626"/>
        </w:rPr>
        <w:instrText>ADDIN CSL_CITATION { "citationItems" : [ { "id" : "ITEM-1", "itemData" : { "DOI" : "10.1038/nmeth.1923", "ISSN" : "1548-7105", "PMID" : "22388286", "abstract" : "As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"author" : [ { "dropping-particle" : "", "family" : "Langmead", "given" : "Ben", "non-dropping-particle" : "", "parse-names" : false, "suffix" : "" }, { "dropping-particle" : "", "family" : "Salzberg", "given" : "Steven L", "non-dropping-particle" : "", "parse-names" : false, "suffix" : "" } ], "container-title" : "Nature methods", "id" : "ITEM-1", "issue" : "4", "issued" : { "date-parts" : [ [ "2012", "3", "4" ] ] }, "page" : "357-9", "publisher" : "NIH Public Access", "title" : "Fast gapped-read alignment with Bowtie 2.", "type" : "article-journal", "volume" : "9" }, "uris" : [ "http://www.mendeley.com/documents/?uuid=b60042bf-ffab-32cf-bf2e-ea4e552bd8c5"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"[53,57]", "plainTextFormattedCitation" : "[53,57]", "previouslyFormattedCitation" : "[53,57]" }, "properties" : { "noteIndex" : 0 }, "schema" : "https://github.com/citation-style-language/schema/raw/master/csl-citation.json" }</w:instrText>
      </w:r>
      <w:r w:rsidR="00906113">
        <w:rPr>
          <w:color w:val="262626"/>
        </w:rPr>
        <w:fldChar w:fldCharType="separate"/>
      </w:r>
      <w:r w:rsidR="0030421D" w:rsidRPr="0030421D">
        <w:rPr>
          <w:noProof/>
          <w:color w:val="262626"/>
        </w:rPr>
        <w:t>[53,57]</w:t>
      </w:r>
      <w:r w:rsidR="00906113">
        <w:rPr>
          <w:color w:val="262626"/>
        </w:rPr>
        <w:fldChar w:fldCharType="end"/>
      </w:r>
      <w:r w:rsidR="00906113">
        <w:rPr>
          <w:color w:val="262626"/>
        </w:rPr>
        <w:t xml:space="preserve"> was developed as a method for </w:t>
      </w:r>
      <w:r w:rsidR="00906113" w:rsidRPr="005E1879">
        <w:rPr>
          <w:color w:val="262626"/>
        </w:rPr>
        <w:t xml:space="preserve">estimating </w:t>
      </w:r>
      <w:r w:rsidR="00906113">
        <w:rPr>
          <w:color w:val="262626"/>
        </w:rPr>
        <w:t xml:space="preserve">expression of </w:t>
      </w:r>
      <w:r w:rsidR="00906113" w:rsidRPr="005E1879">
        <w:rPr>
          <w:color w:val="262626"/>
        </w:rPr>
        <w:t>gene isoform</w:t>
      </w:r>
      <w:r w:rsidR="00906113">
        <w:rPr>
          <w:color w:val="262626"/>
        </w:rPr>
        <w:t>s</w:t>
      </w:r>
      <w:r w:rsidR="007B4B14">
        <w:rPr>
          <w:color w:val="262626"/>
        </w:rPr>
        <w:t xml:space="preserve"> and was </w:t>
      </w:r>
      <w:r w:rsidR="00906113" w:rsidRPr="005E1879">
        <w:rPr>
          <w:color w:val="262626"/>
        </w:rPr>
        <w:t>reported as a promising approach to s</w:t>
      </w:r>
      <w:r w:rsidR="00906113">
        <w:rPr>
          <w:color w:val="262626"/>
        </w:rPr>
        <w:t>tudy duplicate gene expression</w:t>
      </w:r>
      <w:r w:rsidR="00906113" w:rsidRPr="005E1879">
        <w:rPr>
          <w:color w:val="262626"/>
        </w:rPr>
        <w:t xml:space="preserve"> in maize</w:t>
      </w:r>
      <w:r w:rsidR="007B4B14">
        <w:rPr>
          <w:color w:val="262626"/>
        </w:rPr>
        <w:t xml:space="preserve"> </w:t>
      </w:r>
      <w:r w:rsidR="007B4B14">
        <w:rPr>
          <w:color w:val="262626"/>
        </w:rPr>
        <w:fldChar w:fldCharType="begin" w:fldLock="1"/>
      </w:r>
      <w:r w:rsidR="007B4B14">
        <w:rPr>
          <w:color w:val="262626"/>
        </w:rPr>
        <w:instrText>ADDIN CSL_CITATION { "citationItems" : [ { "id" : "ITEM-1", "itemData" : { "abstract" : "Gene duplication is prevalent in many species and can result in coding and regulatory divergence. Gene duplications can be classified as whole genome duplication (WGD), tandem and inserted (non-syntenic). In maize, WGD resulted in the subgenomes maize1 and maize2, of which maize1 is considered the dominant subgenome. However, the landscape of co-expression network divergence of duplicate genes in maize is still largely uncharacterized.", "author" : [ { "dropping-particle" : "", "family" : "Li", "given" : "Lin",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"Schnable", "given" : "Patrick S", "non-dropping-particle" : "", "parse-names" : false, "suffix" : "" }, { "dropping-particle" : "", "family" : "Myers", "given" : "Chad L", "non-dropping-particle" : "", "parse-names" : false, "suffix" : "" }, { "dropping-particle" : "", "family" : "Flagel", "given" : "Lex E", "non-dropping-particle" : "", "parse-names" : false, "suffix" : "" }, { "dropping-particle" : "", "family" : "Springer", "given" : "Nathan M", "non-dropping-particle" : "", "parse-names" : false, "suffix" : "" }, { "dropping-particle" : "", "family" : "Muehlbauer", "given" : "Gary J", "non-dropping-particle" : "", "parse-names" : false, "suffix" : "" } ], "container-title" : "BMC Genomics", "id" : "ITEM-1", "issue" : "1", "issued" : { "date-parts" : [ [ "2016" ] ] }, "page" : "875", "title" : "Co-expression network analysis of duplicate genes in maize (Zea mays L.) reveals no subgenome bias", "type" : "article-journal", "volume" : "17" }, "uris" : [ "http://www.mendeley.com/documents/?uuid=7ebaa0f9-29c4-4c06-b638-76754a2b420a" ] } ], "mendeley" : { "formattedCitation" : "[35]", "plainTextFormattedCitation" : "[35]", "previouslyFormattedCitation" : "[35]" }, "properties" : { "noteIndex" : 0 }, "schema" : "https://github.com/citation-style-language/schema/raw/master/csl-citation.json" }</w:instrText>
      </w:r>
      <w:r w:rsidR="007B4B14">
        <w:rPr>
          <w:color w:val="262626"/>
        </w:rPr>
        <w:fldChar w:fldCharType="separate"/>
      </w:r>
      <w:r w:rsidR="007B4B14" w:rsidRPr="007B4B14">
        <w:rPr>
          <w:noProof/>
          <w:color w:val="262626"/>
        </w:rPr>
        <w:t>[35]</w:t>
      </w:r>
      <w:r w:rsidR="007B4B14">
        <w:rPr>
          <w:color w:val="262626"/>
        </w:rPr>
        <w:fldChar w:fldCharType="end"/>
      </w:r>
      <w:r w:rsidR="00D26102">
        <w:rPr>
          <w:color w:val="262626"/>
        </w:rPr>
        <w:t>.</w:t>
      </w:r>
      <w:r w:rsidR="007B4B14">
        <w:rPr>
          <w:color w:val="262626"/>
        </w:rPr>
        <w:t xml:space="preserve"> Salmon </w:t>
      </w:r>
      <w:r w:rsidR="00906113">
        <w:rPr>
          <w:color w:val="262626"/>
        </w:rPr>
        <w:fldChar w:fldCharType="begin" w:fldLock="1"/>
      </w:r>
      <w:r w:rsidR="003515E2">
        <w:rPr>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"mendeley" : { "formattedCitation" : "[54]", "plainTextFormattedCitation" : "[54]", "previouslyFormattedCitation" : "[54]" }, "properties" : { "noteIndex" : 0 }, "schema" : "https://github.com/citation-style-language/schema/raw/master/csl-citation.json" }</w:instrText>
      </w:r>
      <w:r w:rsidR="00906113">
        <w:rPr>
          <w:color w:val="262626"/>
        </w:rPr>
        <w:fldChar w:fldCharType="separate"/>
      </w:r>
      <w:r w:rsidR="00C31926" w:rsidRPr="00C31926">
        <w:rPr>
          <w:noProof/>
          <w:color w:val="262626"/>
        </w:rPr>
        <w:t>[54]</w:t>
      </w:r>
      <w:r w:rsidR="00906113">
        <w:rPr>
          <w:color w:val="262626"/>
        </w:rPr>
        <w:fldChar w:fldCharType="end"/>
      </w:r>
      <w:r w:rsidR="007B4B14">
        <w:rPr>
          <w:color w:val="262626"/>
        </w:rPr>
        <w:t xml:space="preserve">, on the other hand, addresses the general challenge of read multimapping estimate read counts and abundance uncertainty. Using the artificially created </w:t>
      </w:r>
      <w:r w:rsidR="007B4B14">
        <w:rPr>
          <w:i/>
          <w:color w:val="262626"/>
        </w:rPr>
        <w:t xml:space="preserve">in silico </w:t>
      </w:r>
      <w:r w:rsidR="007B4B14">
        <w:rPr>
          <w:color w:val="262626"/>
        </w:rPr>
        <w:t xml:space="preserve">datasets described above, we evaluate the performance of these four pipelines and the consequences of their deviation from </w:t>
      </w:r>
      <w:r w:rsidR="00D8712D">
        <w:rPr>
          <w:color w:val="262626"/>
        </w:rPr>
        <w:t>expec</w:t>
      </w:r>
      <w:r w:rsidR="007B4B14">
        <w:rPr>
          <w:color w:val="262626"/>
        </w:rPr>
        <w:t>t</w:t>
      </w:r>
      <w:r w:rsidR="00D8712D">
        <w:rPr>
          <w:color w:val="262626"/>
        </w:rPr>
        <w:t>ed</w:t>
      </w:r>
      <w:r w:rsidR="007B4B14">
        <w:rPr>
          <w:color w:val="262626"/>
        </w:rPr>
        <w:t xml:space="preserve"> on downstream analyses, such as gene expression and </w:t>
      </w:r>
      <w:r w:rsidR="007B4B14" w:rsidRPr="0018642B">
        <w:rPr>
          <w:rFonts w:cstheme="minorHAnsi"/>
          <w:color w:val="262626"/>
        </w:rPr>
        <w:t>coexpression.</w:t>
      </w:r>
    </w:p>
    <w:p w14:paraId="2DCCA62C" w14:textId="21C82DF2" w:rsidR="0018642B" w:rsidRPr="00220DBA" w:rsidRDefault="007A30D6" w:rsidP="0018642B">
      <w:pPr>
        <w:autoSpaceDE w:val="0"/>
        <w:autoSpaceDN w:val="0"/>
        <w:adjustRightInd w:val="0"/>
        <w:rPr>
          <w:rFonts w:cstheme="minorHAnsi"/>
          <w:color w:val="262626"/>
        </w:rPr>
      </w:pPr>
      <w:r w:rsidRPr="0018642B">
        <w:rPr>
          <w:rFonts w:cstheme="minorHAnsi"/>
          <w:color w:val="262626"/>
        </w:rPr>
        <w:t xml:space="preserve">We first evaluated </w:t>
      </w:r>
      <w:r w:rsidR="00D8712D" w:rsidRPr="0018642B">
        <w:rPr>
          <w:rFonts w:cstheme="minorHAnsi"/>
          <w:color w:val="262626"/>
        </w:rPr>
        <w:t>capability of each</w:t>
      </w:r>
      <w:r w:rsidRPr="0018642B">
        <w:rPr>
          <w:rFonts w:cstheme="minorHAnsi"/>
          <w:color w:val="262626"/>
        </w:rPr>
        <w:t xml:space="preserve"> pipeline to recognize </w:t>
      </w:r>
      <w:r w:rsidR="00D8712D" w:rsidRPr="0018642B">
        <w:rPr>
          <w:rFonts w:cstheme="minorHAnsi"/>
          <w:color w:val="262626"/>
        </w:rPr>
        <w:t xml:space="preserve">and partition </w:t>
      </w:r>
      <w:r w:rsidRPr="0018642B">
        <w:rPr>
          <w:rFonts w:cstheme="minorHAnsi"/>
          <w:color w:val="262626"/>
        </w:rPr>
        <w:t>polyploid reads</w:t>
      </w:r>
      <w:r w:rsidR="0018642B" w:rsidRPr="0018642B">
        <w:rPr>
          <w:rFonts w:cstheme="minorHAnsi"/>
          <w:color w:val="262626"/>
        </w:rPr>
        <w:t xml:space="preserve">, i.e., the </w:t>
      </w:r>
      <w:r w:rsidR="0018642B">
        <w:rPr>
          <w:rFonts w:cstheme="minorHAnsi"/>
          <w:i/>
          <w:color w:val="262626"/>
        </w:rPr>
        <w:t>E</w:t>
      </w:r>
      <w:r w:rsidR="0018642B" w:rsidRPr="0018642B">
        <w:rPr>
          <w:rFonts w:cstheme="minorHAnsi"/>
          <w:i/>
          <w:color w:val="262626"/>
        </w:rPr>
        <w:t>fficiency</w:t>
      </w:r>
      <w:r w:rsidR="0018642B">
        <w:rPr>
          <w:rFonts w:cstheme="minorHAnsi"/>
          <w:color w:val="262626"/>
        </w:rPr>
        <w:t>,</w:t>
      </w:r>
      <w:r w:rsidRPr="0018642B">
        <w:rPr>
          <w:rFonts w:cstheme="minorHAnsi"/>
          <w:color w:val="262626"/>
        </w:rPr>
        <w:t xml:space="preserve"> </w:t>
      </w:r>
      <w:r w:rsidR="0018642B" w:rsidRPr="0018642B">
        <w:rPr>
          <w:rFonts w:cstheme="minorHAnsi"/>
          <w:color w:val="262626"/>
        </w:rPr>
        <w:t>based on the identification of</w:t>
      </w:r>
      <w:r w:rsidRPr="0018642B">
        <w:rPr>
          <w:rFonts w:cstheme="minorHAnsi"/>
          <w:color w:val="262626"/>
        </w:rPr>
        <w:t xml:space="preserve"> diagnostic homoeolog SNPs</w:t>
      </w:r>
      <w:r w:rsidR="0018642B" w:rsidRPr="0018642B">
        <w:rPr>
          <w:rFonts w:cstheme="minorHAnsi"/>
          <w:color w:val="262626"/>
        </w:rPr>
        <w:t xml:space="preserve"> (homoeoSNPs)</w:t>
      </w:r>
      <w:r w:rsidR="00D8712D" w:rsidRPr="0018642B">
        <w:rPr>
          <w:rFonts w:cstheme="minorHAnsi"/>
          <w:color w:val="262626"/>
        </w:rPr>
        <w:t>.</w:t>
      </w:r>
      <w:r w:rsidRPr="0018642B">
        <w:rPr>
          <w:rFonts w:cstheme="minorHAnsi"/>
          <w:color w:val="262626"/>
        </w:rPr>
        <w:t xml:space="preserve"> </w:t>
      </w:r>
      <w:r w:rsidR="0018642B" w:rsidRPr="0018642B">
        <w:rPr>
          <w:rFonts w:cstheme="minorHAnsi"/>
          <w:color w:val="262626"/>
        </w:rPr>
        <w:t xml:space="preserve">Both </w:t>
      </w:r>
      <w:r w:rsidR="00851012">
        <w:rPr>
          <w:rFonts w:cstheme="minorHAnsi"/>
          <w:color w:val="262626"/>
        </w:rPr>
        <w:t>RSEM</w:t>
      </w:r>
      <w:r w:rsidR="0018642B" w:rsidRPr="0018642B">
        <w:rPr>
          <w:rFonts w:cstheme="minorHAnsi"/>
          <w:color w:val="262626"/>
        </w:rPr>
        <w:t xml:space="preserve"> and Salmon report the highest </w:t>
      </w:r>
      <w:r w:rsidR="0018642B" w:rsidRPr="0018642B">
        <w:rPr>
          <w:rFonts w:cstheme="minorHAnsi"/>
          <w:i/>
          <w:color w:val="262626"/>
        </w:rPr>
        <w:t>efficiency</w:t>
      </w:r>
      <w:r w:rsidR="0018642B" w:rsidRPr="0018642B">
        <w:rPr>
          <w:rFonts w:cstheme="minorHAnsi"/>
          <w:color w:val="262626"/>
        </w:rPr>
        <w:t xml:space="preserve"> at 100% read assignment; however, this level of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is achieved by inferring the assignment of ambiguous reads based on the distribution of SNP-assignable reads </w:t>
      </w:r>
      <w:r w:rsidR="0018642B" w:rsidRPr="0018642B">
        <w:rPr>
          <w:rFonts w:cstheme="minorHAnsi"/>
          <w:color w:val="262626"/>
        </w:rPr>
        <w:fldChar w:fldCharType="begin" w:fldLock="1"/>
      </w:r>
      <w:r w:rsidR="003515E2">
        <w:rPr>
          <w:rFonts w:cstheme="minorHAnsi"/>
          <w:color w:val="262626"/>
        </w:rPr>
        <w:instrText>ADDIN CSL_CITATION { "citationItems" : [ { "id" : "ITEM-1", "itemData" : { "DOI" : "10.1038/nmeth.4197",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"4" ] ] }, "page" : "417-419", "publisher" : "NIH Public Access", "title" : "Salmon provides fast and bias-aware quantification of transcript expression.", "type" : "article-journal", "volume" : "14" }, "uris" : [ "http://www.mendeley.com/documents/?uuid=1f79b7e3-44ae-382b-b973-632fe531cc49" ] }, { "id" : "ITEM-2", "itemData" : { "abstract" : "RNA-Seq is revolutionizing the way transcript abundances are measured. A key challenge in transcript quantification from RNA-Seq data is the handling of reads that map to multiple genes or isoforms. This issue is particularly important for quantification with de novo transcriptome assemblies in the absence of sequenced genomes, as it is difficult to determine which transcripts are isoforms of the same gene. A second significant issue is the design of RNA-Seq experiments, in terms of the number of reads, read length, and whether reads come from one or both ends of cDNA fragments.", "author" : [ { "dropping-particle" : "", "family" : "Li", "given" : "Bo", "non-dropping-particle" : "", "parse-names" : false, "suffix" : "" }, { "dropping-particle" : "", "family" : "Dewey", "given" : "Colin N", "non-dropping-particle" : "", "parse-names" : false, "suffix" : "" } ], "container-title" : "BMC Bioinformatics", "id" : "ITEM-2", "issue" : "1", "issued" : { "date-parts" : [ [ "2011" ] ] }, "page" : "323", "title" : "RSEM: accurate transcript quantification from RNA-Seq data with or without a reference genome", "type" : "article-journal", "volume" : "12" }, "uris" : [ "http://www.mendeley.com/documents/?uuid=315fd629-1bb7-4c5f-8419-80f99b5b1e84" ] } ], "mendeley" : { "formattedCitation" : "[53,54]", "plainTextFormattedCitation" : "[53,54]", "previouslyFormattedCitation" : "[53,54]" }, "properties" : { "noteIndex" : 0 }, "schema" : "https://github.com/citation-style-language/schema/raw/master/csl-citation.json" }</w:instrText>
      </w:r>
      <w:r w:rsidR="0018642B" w:rsidRPr="0018642B">
        <w:rPr>
          <w:rFonts w:cstheme="minorHAnsi"/>
          <w:color w:val="262626"/>
        </w:rPr>
        <w:fldChar w:fldCharType="separate"/>
      </w:r>
      <w:r w:rsidR="00C31926" w:rsidRPr="00C31926">
        <w:rPr>
          <w:rFonts w:cstheme="minorHAnsi"/>
          <w:noProof/>
          <w:color w:val="262626"/>
        </w:rPr>
        <w:t>[53,54]</w:t>
      </w:r>
      <w:r w:rsidR="0018642B" w:rsidRPr="0018642B">
        <w:rPr>
          <w:rFonts w:cstheme="minorHAnsi"/>
          <w:color w:val="262626"/>
        </w:rPr>
        <w:fldChar w:fldCharType="end"/>
      </w:r>
      <w:r w:rsidR="0018642B" w:rsidRPr="0018642B">
        <w:rPr>
          <w:rFonts w:cstheme="minorHAnsi"/>
          <w:color w:val="262626"/>
        </w:rPr>
        <w:t xml:space="preserve">. Between the two polyploid-specific pipelines which rely on the presence of diagnostic homoeoSNPs, GSNAP-PolyCat exhibits a significantly higher </w:t>
      </w:r>
      <w:r w:rsidR="0018642B">
        <w:rPr>
          <w:rFonts w:cstheme="minorHAnsi"/>
          <w:i/>
          <w:color w:val="262626"/>
        </w:rPr>
        <w:t>E</w:t>
      </w:r>
      <w:r w:rsidR="0018642B" w:rsidRPr="0018642B">
        <w:rPr>
          <w:rFonts w:cstheme="minorHAnsi"/>
          <w:i/>
          <w:color w:val="262626"/>
        </w:rPr>
        <w:t>fficiency</w:t>
      </w:r>
      <w:r w:rsidR="0018642B" w:rsidRPr="0018642B">
        <w:rPr>
          <w:rFonts w:cstheme="minorHAnsi"/>
          <w:color w:val="262626"/>
        </w:rPr>
        <w:t xml:space="preserve"> than </w:t>
      </w:r>
      <w:r w:rsidR="00851012">
        <w:rPr>
          <w:rFonts w:cstheme="minorHAnsi"/>
          <w:color w:val="262626"/>
        </w:rPr>
        <w:t xml:space="preserve">HyLiTE </w:t>
      </w:r>
      <w:r w:rsidR="0018642B" w:rsidRPr="0018642B">
        <w:rPr>
          <w:rFonts w:cstheme="minorHAnsi"/>
          <w:color w:val="262626"/>
        </w:rPr>
        <w:t xml:space="preserve"> </w:t>
      </w:r>
      <w:r w:rsidR="0018642B" w:rsidRPr="00220DBA">
        <w:rPr>
          <w:rFonts w:cstheme="minorHAnsi"/>
          <w:color w:val="262626"/>
        </w:rPr>
        <w:t xml:space="preserve">(Table 1; </w:t>
      </w:r>
      <w:r w:rsidR="0018642B" w:rsidRPr="00220DBA">
        <w:rPr>
          <w:rFonts w:cstheme="minorHAnsi"/>
          <w:b/>
          <w:i/>
          <w:color w:val="262626"/>
        </w:rPr>
        <w:t>E</w:t>
      </w:r>
      <w:r w:rsidR="0018642B" w:rsidRPr="00220DBA">
        <w:rPr>
          <w:rFonts w:cstheme="minorHAnsi"/>
          <w:color w:val="262626"/>
        </w:rPr>
        <w:t>=87.7% and 82.2%, respectively; student’s T test p&lt;0.05).</w:t>
      </w:r>
    </w:p>
    <w:p w14:paraId="61CFD39E" w14:textId="17977482" w:rsidR="001E424D" w:rsidRPr="001E424D" w:rsidRDefault="007A30D6" w:rsidP="007A30D6">
      <w:pPr>
        <w:autoSpaceDE w:val="0"/>
        <w:autoSpaceDN w:val="0"/>
        <w:adjustRightInd w:val="0"/>
        <w:rPr>
          <w:rFonts w:cstheme="minorHAnsi"/>
          <w:color w:val="262626"/>
        </w:rPr>
      </w:pPr>
      <w:r w:rsidRPr="00220DBA">
        <w:rPr>
          <w:rFonts w:cstheme="minorHAnsi"/>
          <w:color w:val="262626"/>
        </w:rPr>
        <w:t xml:space="preserve">Next, the </w:t>
      </w:r>
      <w:r w:rsidRPr="00220DBA">
        <w:rPr>
          <w:rFonts w:cstheme="minorHAnsi"/>
          <w:i/>
          <w:color w:val="262626"/>
        </w:rPr>
        <w:t>Accuracy</w:t>
      </w:r>
      <w:r w:rsidRPr="00220DBA">
        <w:rPr>
          <w:rFonts w:cstheme="minorHAnsi"/>
          <w:color w:val="262626"/>
        </w:rPr>
        <w:t xml:space="preserve"> of read assignment to the true genome </w:t>
      </w:r>
      <w:r w:rsidR="00D81446" w:rsidRPr="00220DBA">
        <w:rPr>
          <w:rFonts w:cstheme="minorHAnsi"/>
          <w:color w:val="262626"/>
        </w:rPr>
        <w:t xml:space="preserve">of origin was </w:t>
      </w:r>
      <w:r w:rsidR="001F1C4D">
        <w:rPr>
          <w:rFonts w:cstheme="minorHAnsi"/>
          <w:color w:val="262626"/>
        </w:rPr>
        <w:t>assessed</w:t>
      </w:r>
      <w:r w:rsidR="00D81446" w:rsidRPr="00220DBA">
        <w:rPr>
          <w:rFonts w:cstheme="minorHAnsi"/>
          <w:color w:val="262626"/>
        </w:rPr>
        <w:t xml:space="preserve">. Here, </w:t>
      </w:r>
      <w:r w:rsidRPr="00220DBA">
        <w:rPr>
          <w:rFonts w:cstheme="minorHAnsi"/>
          <w:color w:val="262626"/>
        </w:rPr>
        <w:t xml:space="preserve">GSNAP-PolyCat </w:t>
      </w:r>
      <w:r w:rsidR="00D81446" w:rsidRPr="00220DBA">
        <w:rPr>
          <w:rFonts w:cstheme="minorHAnsi"/>
          <w:color w:val="262626"/>
        </w:rPr>
        <w:t xml:space="preserve">again </w:t>
      </w:r>
      <w:r w:rsidRPr="00220DBA">
        <w:rPr>
          <w:rFonts w:cstheme="minorHAnsi"/>
          <w:color w:val="262626"/>
        </w:rPr>
        <w:t>out performs the other two pipelines with over 99% correct read assignment (Table 1)</w:t>
      </w:r>
      <w:r w:rsidR="00D81446" w:rsidRPr="00220DBA">
        <w:rPr>
          <w:rFonts w:cstheme="minorHAnsi"/>
          <w:color w:val="262626"/>
        </w:rPr>
        <w:t xml:space="preserve">, followed </w:t>
      </w:r>
      <w:r w:rsidR="001E424D">
        <w:rPr>
          <w:rFonts w:cstheme="minorHAnsi"/>
          <w:color w:val="262626"/>
        </w:rPr>
        <w:t xml:space="preserve">closely </w:t>
      </w:r>
      <w:r w:rsidR="00D81446" w:rsidRPr="00220DBA">
        <w:rPr>
          <w:rFonts w:cstheme="minorHAnsi"/>
          <w:color w:val="262626"/>
        </w:rPr>
        <w:t xml:space="preserve">by </w:t>
      </w:r>
      <w:r w:rsidR="00851012">
        <w:rPr>
          <w:rFonts w:cstheme="minorHAnsi"/>
          <w:color w:val="262626"/>
        </w:rPr>
        <w:t>RSEM</w:t>
      </w:r>
      <w:r w:rsidR="00D81446" w:rsidRPr="00220DBA">
        <w:rPr>
          <w:rFonts w:cstheme="minorHAnsi"/>
          <w:color w:val="262626"/>
        </w:rPr>
        <w:t xml:space="preserve"> and S</w:t>
      </w:r>
      <w:r w:rsidR="00D81446" w:rsidRPr="001E424D">
        <w:rPr>
          <w:rFonts w:cstheme="minorHAnsi"/>
          <w:color w:val="262626"/>
        </w:rPr>
        <w:t xml:space="preserve">almon, both with 98% </w:t>
      </w:r>
      <w:r w:rsidR="00220DBA" w:rsidRPr="001E424D">
        <w:rPr>
          <w:rFonts w:cstheme="minorHAnsi"/>
          <w:i/>
          <w:color w:val="262626"/>
        </w:rPr>
        <w:t>A</w:t>
      </w:r>
      <w:r w:rsidR="00D81446" w:rsidRPr="001E424D">
        <w:rPr>
          <w:rFonts w:cstheme="minorHAnsi"/>
          <w:i/>
          <w:color w:val="262626"/>
        </w:rPr>
        <w:t>ccuracy</w:t>
      </w:r>
      <w:r w:rsidR="00D81446" w:rsidRPr="001E424D">
        <w:rPr>
          <w:rFonts w:cstheme="minorHAnsi"/>
          <w:color w:val="262626"/>
        </w:rPr>
        <w:t>.</w:t>
      </w:r>
      <w:r w:rsidR="00220DBA" w:rsidRPr="001E424D">
        <w:rPr>
          <w:rFonts w:cstheme="minorHAnsi"/>
          <w:color w:val="262626"/>
        </w:rPr>
        <w:t xml:space="preserve"> Unlike </w:t>
      </w:r>
      <w:r w:rsidR="00851012">
        <w:rPr>
          <w:rFonts w:cstheme="minorHAnsi"/>
          <w:color w:val="262626"/>
        </w:rPr>
        <w:t>HyLiTE</w:t>
      </w:r>
      <w:r w:rsidR="00220DBA" w:rsidRPr="001E424D">
        <w:rPr>
          <w:rFonts w:cstheme="minorHAnsi"/>
          <w:color w:val="262626"/>
        </w:rPr>
        <w:t xml:space="preserve"> (</w:t>
      </w:r>
      <w:r w:rsidR="00220DBA" w:rsidRPr="001E424D">
        <w:rPr>
          <w:rFonts w:cstheme="minorHAnsi"/>
          <w:b/>
          <w:i/>
          <w:color w:val="262626"/>
        </w:rPr>
        <w:t>A</w:t>
      </w:r>
      <w:r w:rsidR="00220DBA" w:rsidRPr="001E424D">
        <w:rPr>
          <w:rFonts w:cstheme="minorHAnsi"/>
          <w:color w:val="262626"/>
        </w:rPr>
        <w:t xml:space="preserve">=87.3%), these three pipelines use existing homoeoSNP information in assigning reads; however, it is worth noting that </w:t>
      </w:r>
      <w:r w:rsidR="00220DBA" w:rsidRPr="001E424D">
        <w:rPr>
          <w:rFonts w:cstheme="minorHAnsi"/>
          <w:color w:val="262626"/>
        </w:rPr>
        <w:lastRenderedPageBreak/>
        <w:t>HyLiTE does provide the option to include additional genomic information to improve its on-the-fly SNP calling</w:t>
      </w:r>
      <w:r w:rsidR="004B275D" w:rsidRPr="001E424D">
        <w:rPr>
          <w:rFonts w:cstheme="minorHAnsi"/>
          <w:color w:val="262626"/>
        </w:rPr>
        <w:t xml:space="preserve"> </w:t>
      </w:r>
      <w:r w:rsidR="004B275D" w:rsidRPr="001E424D">
        <w:rPr>
          <w:rFonts w:cstheme="minorHAnsi"/>
          <w:color w:val="262626"/>
        </w:rPr>
        <w:fldChar w:fldCharType="begin" w:fldLock="1"/>
      </w:r>
      <w:r w:rsidR="004B275D" w:rsidRPr="001E424D">
        <w:rPr>
          <w:rFonts w:cstheme="minorHAnsi"/>
          <w:color w:val="262626"/>
        </w:rPr>
        <w:instrText>ADDIN CSL_CITATION { "citationItems" : [ { "id" : "ITEM-1", "itemData" : { "DOI" : "10.1186/s12859-014-0433-8", "ISBN" : "1471-2105 (Electronic)\r1471-2105 (Linking)", "PMID" : "25592117", "abstract" : "BACKGROUND: Forming a new species through the merger of two or more divergent parent species is increasingly seen as a key phenomenon in the evolution of many biological systems. However, little is known about how expression of parental gene copies (homeologs) responds following genome merger. High throughput RNA sequencing now makes this analysis technically feasible, but tools to determine homeolog expression are still in their infancy. RESULTS: Here we present HyLiTE - a single-step analysis to obtain tables of homeolog expression in a hybrid or allopolyploid and its parent species directly from raw mRNA sequence files. By implementing on-the-fly detection of diagnostic parental polymorphisms, HyLiTE can perform SNP calling and read classification simultaneously, thus allowing HyLiTE to be run as parallelized code. HyLiTE accommodates any number of parent species, multiple data sources (including genomic DNA reads to improve SNP detection), and implements a statistical framework optimized for genes with low to moderate expression. CONCLUSIONS: HyLiTE is a flexible and easy-to-use program designed for bench biologists to explore patterns of gene expression following genome merger. HyLiTE offers practical advantages over manual methods and existing programs, has been designed to accommodate a wide range of genome merger systems, can identify SNPs that arose following genome merger, and offers accurate performance on non-model organisms.", "author" : [ { "dropping-particle" : "", "family" : "Duchemin", "given" : "W", "non-dropping-particle" : "", "parse-names" : false, "suffix" : "" }, { "dropping-particle" : "", "family" : "Dupont", "given" : "P Y", "non-dropping-particle" : "", "parse-names" : false, "suffix" : "" }, { "dropping-particle" : "", "family" : "Campbell", "given" : "M A", "non-dropping-particle" : "", "parse-names" : false, "suffix" : "" }, { "dropping-particle" : "", "family" : "Ganley", "given" : "A R", "non-dropping-particle" : "", "parse-names" : false, "suffix" : "" }, { "dropping-particle" : "", "family" : "Cox", "given" : "M P", "non-dropping-particle" : "", "parse-names" : false, "suffix" : "" } ], "container-title" : "BMC Bioinformatics", "id" : "ITEM-1", "issued" : { "date-parts" : [ [ "2015" ] ] }, "note" : "Duchemin, Wandrille\nDupont, Pierre-Yves\nCampbell, Matthew A\nGanley, Austen R D\nCox, Murray P\neng\nResearch Support, Non-U.S. Gov't\nEngland\n2015/01/17 06:00\nBMC Bioinformatics. 2015 Jan 16;16:8. doi: 10.1186/s12859-014-0433-8.", "page" : "8", "title" : "HyLiTE: accurate and flexible analysis of gene expression in hybrid and allopolyploid species", "type" : "article-journal", "volume" : "16" }, "uris" : [ "http://www.mendeley.com/documents/?uuid=39509d63-67b3-4290-9467-3a6e23c2753b" ] } ], "mendeley" : { "formattedCitation" : "[49]", "plainTextFormattedCitation" : "[49]", "previouslyFormattedCitation" : "[49]"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[49]</w:t>
      </w:r>
      <w:r w:rsidR="004B275D" w:rsidRPr="001E424D">
        <w:rPr>
          <w:rFonts w:cstheme="minorHAnsi"/>
          <w:color w:val="262626"/>
        </w:rPr>
        <w:fldChar w:fldCharType="end"/>
      </w:r>
      <w:r w:rsidRPr="001E424D">
        <w:rPr>
          <w:rFonts w:cstheme="minorHAnsi"/>
          <w:color w:val="262626"/>
        </w:rPr>
        <w:t xml:space="preserve">. </w:t>
      </w:r>
      <w:r w:rsidR="00220DBA" w:rsidRPr="001E424D">
        <w:rPr>
          <w:rFonts w:cstheme="minorHAnsi"/>
          <w:color w:val="262626"/>
        </w:rPr>
        <w:t xml:space="preserve">The prebuilt SNP index used with GSNAP-PolyCat </w:t>
      </w:r>
      <w:r w:rsidR="004B275D" w:rsidRPr="001E424D">
        <w:rPr>
          <w:rFonts w:cstheme="minorHAnsi"/>
          <w:color w:val="262626"/>
        </w:rPr>
        <w:fldChar w:fldCharType="begin" w:fldLock="1"/>
      </w:r>
      <w:r w:rsidR="00270740">
        <w:rPr>
          <w:rFonts w:cstheme="minorHAnsi"/>
          <w:color w:val="262626"/>
        </w:rPr>
        <w:instrText>ADDIN CSL_CITATION { "citationItems" : [ { "id" : "ITEM-1", "itemData" : { "abstract" : "Genome read categorization determines the genome of origin for sequence reads from an allopolyploid organism. Different techniques have been used to perform read categorization, mostly based on homoeo-SNPs identified between extant diploid relatives of allopolyploids. We present a novel technique for read categorization implemented by the software PolyDog. We demonstrate its accuracy and improved categorization relative to other methods. We discuss the situations in which one method or another might be most appropriate.", "author" : [ { "dropping-particle" : "", "family" : "Page", "given" : "Justin T", "non-dropping-particle" : "", "parse-names" : false, "suffix" : "" }, { "dropping-particle" : "", "family" : "Udall", "given" : "Joshua A", "non-dropping-particle" : "", "parse-names" : false, "suffix" : "" } ], "container-title" : "BMC Genetics", "id" : "ITEM-1", "issue" : "2", "issued" : { "date-parts" : [ [ "2015" ] ] }, "page" : "S4", "title" : "Methods for mapping and categorization of DNA sequence reads from allopolyploid organisms", "type" : "article-journal", "volume" : "16" }, "uris" : [ "http://www.mendeley.com/documents/?uuid=37075f1e-9898-45e2-bab3-73dee58d60cf" ] } ], "mendeley" : { "formattedCitation" : "[52]", "plainTextFormattedCitation" : "[52]", "previouslyFormattedCitation" : "[52]" }, "properties" : { "noteIndex" : 0 }, "schema" : "https://github.com/citation-style-language/schema/raw/master/csl-citation.json" }</w:instrText>
      </w:r>
      <w:r w:rsidR="004B275D" w:rsidRPr="001E424D">
        <w:rPr>
          <w:rFonts w:cstheme="minorHAnsi"/>
          <w:color w:val="262626"/>
        </w:rPr>
        <w:fldChar w:fldCharType="separate"/>
      </w:r>
      <w:r w:rsidR="004B275D" w:rsidRPr="001E424D">
        <w:rPr>
          <w:rFonts w:cstheme="minorHAnsi"/>
          <w:noProof/>
          <w:color w:val="262626"/>
        </w:rPr>
        <w:t>[52]</w:t>
      </w:r>
      <w:r w:rsidR="004B275D" w:rsidRPr="001E424D">
        <w:rPr>
          <w:rFonts w:cstheme="minorHAnsi"/>
          <w:color w:val="262626"/>
        </w:rPr>
        <w:fldChar w:fldCharType="end"/>
      </w:r>
      <w:r w:rsidR="00D26102">
        <w:rPr>
          <w:rFonts w:cstheme="minorHAnsi"/>
          <w:color w:val="262626"/>
        </w:rPr>
        <w:t xml:space="preserve"> </w:t>
      </w:r>
      <w:r w:rsidR="00220DBA" w:rsidRPr="001E424D">
        <w:rPr>
          <w:rFonts w:cstheme="minorHAnsi"/>
          <w:color w:val="262626"/>
        </w:rPr>
        <w:t>is an ongoing resource derived from rich genomic resequencing and therefore represents the best</w:t>
      </w:r>
      <w:r w:rsidR="001E424D" w:rsidRPr="001E424D">
        <w:rPr>
          <w:rFonts w:cstheme="minorHAnsi"/>
          <w:color w:val="262626"/>
        </w:rPr>
        <w:t>…</w:t>
      </w:r>
      <w:r w:rsidR="00220DBA" w:rsidRPr="001E424D">
        <w:rPr>
          <w:rFonts w:cstheme="minorHAnsi"/>
          <w:color w:val="262626"/>
        </w:rPr>
        <w:t xml:space="preserve"> </w:t>
      </w:r>
    </w:p>
    <w:p w14:paraId="1CE50D2C" w14:textId="285D5FAB" w:rsidR="007A30D6" w:rsidRPr="007B4B14" w:rsidRDefault="001E424D" w:rsidP="007A30D6">
      <w:pPr>
        <w:autoSpaceDE w:val="0"/>
        <w:autoSpaceDN w:val="0"/>
        <w:adjustRightInd w:val="0"/>
        <w:rPr>
          <w:rFonts w:asciiTheme="majorHAnsi" w:hAnsiTheme="majorHAnsi"/>
          <w:color w:val="262626"/>
        </w:rPr>
      </w:pPr>
      <w:r w:rsidRPr="001E424D">
        <w:rPr>
          <w:rFonts w:cstheme="minorHAnsi"/>
          <w:color w:val="262626"/>
        </w:rPr>
        <w:t>The final</w:t>
      </w:r>
      <w:r w:rsidR="007A30D6" w:rsidRPr="001E424D">
        <w:rPr>
          <w:rFonts w:cstheme="minorHAnsi"/>
          <w:color w:val="262626"/>
        </w:rPr>
        <w:t xml:space="preserve"> metric</w:t>
      </w:r>
      <w:r w:rsidRPr="001E424D">
        <w:rPr>
          <w:rFonts w:cstheme="minorHAnsi"/>
          <w:color w:val="262626"/>
        </w:rPr>
        <w:t>,</w:t>
      </w:r>
      <w:r w:rsidR="007A30D6" w:rsidRPr="001E424D">
        <w:rPr>
          <w:rFonts w:cstheme="minorHAnsi"/>
          <w:color w:val="262626"/>
        </w:rPr>
        <w:t xml:space="preserve"> </w:t>
      </w:r>
      <w:r w:rsidR="007A30D6" w:rsidRPr="001E424D">
        <w:rPr>
          <w:rFonts w:cstheme="minorHAnsi"/>
          <w:i/>
          <w:color w:val="262626"/>
        </w:rPr>
        <w:t>Discrepancy</w:t>
      </w:r>
      <w:r w:rsidRPr="001E424D">
        <w:rPr>
          <w:rFonts w:cstheme="minorHAnsi"/>
          <w:color w:val="262626"/>
        </w:rPr>
        <w:t>,</w:t>
      </w:r>
      <w:r w:rsidR="007A30D6" w:rsidRPr="001E424D">
        <w:rPr>
          <w:rFonts w:cstheme="minorHAnsi"/>
          <w:color w:val="262626"/>
        </w:rPr>
        <w:t xml:space="preserve"> measure</w:t>
      </w:r>
      <w:r w:rsidR="001F1C4D">
        <w:rPr>
          <w:rFonts w:cstheme="minorHAnsi"/>
          <w:color w:val="262626"/>
        </w:rPr>
        <w:t>d the absolute difference</w:t>
      </w:r>
      <w:r w:rsidR="007A30D6" w:rsidRPr="001E424D">
        <w:rPr>
          <w:rFonts w:cstheme="minorHAnsi"/>
          <w:color w:val="262626"/>
        </w:rPr>
        <w:t xml:space="preserve"> between </w:t>
      </w:r>
      <w:r w:rsidR="001F1C4D">
        <w:rPr>
          <w:rFonts w:cstheme="minorHAnsi"/>
          <w:color w:val="262626"/>
        </w:rPr>
        <w:t>observed read assignments and</w:t>
      </w:r>
      <w:r w:rsidRPr="001E424D">
        <w:rPr>
          <w:rFonts w:cstheme="minorHAnsi"/>
          <w:color w:val="262626"/>
        </w:rPr>
        <w:t xml:space="preserve"> </w:t>
      </w:r>
      <w:r w:rsidR="001F1C4D">
        <w:rPr>
          <w:rFonts w:cstheme="minorHAnsi"/>
          <w:color w:val="262626"/>
        </w:rPr>
        <w:t xml:space="preserve">the number </w:t>
      </w:r>
      <w:r w:rsidR="007A30D6" w:rsidRPr="001E424D">
        <w:rPr>
          <w:rFonts w:cstheme="minorHAnsi"/>
          <w:color w:val="262626"/>
        </w:rPr>
        <w:t>expected, which</w:t>
      </w:r>
      <w:r w:rsidRPr="001E424D">
        <w:rPr>
          <w:rFonts w:cstheme="minorHAnsi"/>
          <w:color w:val="262626"/>
        </w:rPr>
        <w:t xml:space="preserve"> is </w:t>
      </w:r>
      <w:r w:rsidR="001F1C4D">
        <w:rPr>
          <w:rFonts w:cstheme="minorHAnsi"/>
          <w:color w:val="262626"/>
        </w:rPr>
        <w:t>influenced</w:t>
      </w:r>
      <w:r w:rsidRPr="001E424D">
        <w:rPr>
          <w:rFonts w:cstheme="minorHAnsi"/>
          <w:color w:val="262626"/>
        </w:rPr>
        <w:t xml:space="preserve"> by </w:t>
      </w:r>
      <w:r w:rsidR="007A30D6" w:rsidRPr="001E424D">
        <w:rPr>
          <w:rFonts w:cstheme="minorHAnsi"/>
          <w:color w:val="262626"/>
        </w:rPr>
        <w:t xml:space="preserve">both unassignable reads and incorrect assignment. </w:t>
      </w:r>
      <w:r w:rsidR="001F1C4D">
        <w:rPr>
          <w:rFonts w:cstheme="minorHAnsi"/>
          <w:color w:val="262626"/>
        </w:rPr>
        <w:t xml:space="preserve">Both </w:t>
      </w:r>
      <w:r w:rsidR="00851012">
        <w:rPr>
          <w:rFonts w:asciiTheme="majorHAnsi" w:hAnsiTheme="majorHAnsi"/>
          <w:color w:val="262626"/>
        </w:rPr>
        <w:t>RSEM</w:t>
      </w:r>
      <w:r w:rsidR="001F1C4D" w:rsidRPr="007B4B14">
        <w:rPr>
          <w:rFonts w:asciiTheme="majorHAnsi" w:hAnsiTheme="majorHAnsi"/>
          <w:color w:val="262626"/>
        </w:rPr>
        <w:t xml:space="preserve"> </w:t>
      </w:r>
      <w:r w:rsidR="001F1C4D">
        <w:rPr>
          <w:rFonts w:asciiTheme="majorHAnsi" w:hAnsiTheme="majorHAnsi"/>
          <w:color w:val="262626"/>
        </w:rPr>
        <w:t xml:space="preserve">and Salmon exhibited the lowest </w:t>
      </w:r>
      <w:r w:rsidR="001F1C4D">
        <w:rPr>
          <w:rFonts w:asciiTheme="majorHAnsi" w:hAnsiTheme="majorHAnsi"/>
          <w:i/>
          <w:color w:val="262626"/>
        </w:rPr>
        <w:t xml:space="preserve">Discrepancy </w:t>
      </w:r>
      <w:r w:rsidR="001F1C4D" w:rsidRPr="007B4B14">
        <w:rPr>
          <w:rFonts w:asciiTheme="majorHAnsi" w:hAnsiTheme="majorHAnsi"/>
          <w:color w:val="262626"/>
        </w:rPr>
        <w:t>(</w:t>
      </w:r>
      <w:r w:rsidR="001F1C4D" w:rsidRPr="007B4B14">
        <w:rPr>
          <w:rFonts w:asciiTheme="majorHAnsi" w:hAnsiTheme="majorHAnsi"/>
          <w:b/>
          <w:i/>
          <w:color w:val="262626"/>
        </w:rPr>
        <w:t>D</w:t>
      </w:r>
      <w:r w:rsidR="001F1C4D" w:rsidRPr="007B4B14">
        <w:rPr>
          <w:rFonts w:asciiTheme="majorHAnsi" w:hAnsiTheme="majorHAnsi"/>
          <w:color w:val="262626"/>
        </w:rPr>
        <w:t>=5.1%)</w:t>
      </w:r>
      <w:r w:rsidR="001F1C4D">
        <w:rPr>
          <w:rFonts w:asciiTheme="majorHAnsi" w:hAnsiTheme="majorHAnsi"/>
          <w:color w:val="262626"/>
        </w:rPr>
        <w:t xml:space="preserve">, i.e., overall deviation from the expected number and partitioning of reads. </w:t>
      </w:r>
      <w:r w:rsidR="001F1C4D" w:rsidRPr="007B4B14">
        <w:rPr>
          <w:rFonts w:asciiTheme="majorHAnsi" w:hAnsiTheme="majorHAnsi"/>
          <w:color w:val="262626"/>
        </w:rPr>
        <w:t>Th</w:t>
      </w:r>
      <w:r w:rsidR="009938E0">
        <w:rPr>
          <w:rFonts w:asciiTheme="majorHAnsi" w:hAnsiTheme="majorHAnsi"/>
          <w:color w:val="262626"/>
        </w:rPr>
        <w:t>is</w:t>
      </w:r>
      <w:r w:rsidR="001F1C4D" w:rsidRPr="007B4B14">
        <w:rPr>
          <w:rFonts w:asciiTheme="majorHAnsi" w:hAnsiTheme="majorHAnsi"/>
          <w:color w:val="262626"/>
        </w:rPr>
        <w:t xml:space="preserve"> low measure of </w:t>
      </w:r>
      <w:r w:rsidR="001F1C4D" w:rsidRPr="007B4B14">
        <w:rPr>
          <w:rFonts w:asciiTheme="majorHAnsi" w:hAnsiTheme="majorHAnsi"/>
          <w:i/>
          <w:color w:val="262626"/>
        </w:rPr>
        <w:t>Discrepancy</w:t>
      </w:r>
      <w:r w:rsidR="001F1C4D" w:rsidRPr="007B4B14">
        <w:rPr>
          <w:rFonts w:asciiTheme="majorHAnsi" w:hAnsiTheme="majorHAnsi"/>
          <w:color w:val="262626"/>
        </w:rPr>
        <w:t xml:space="preserve"> </w:t>
      </w:r>
      <w:r w:rsidR="009938E0">
        <w:rPr>
          <w:rFonts w:asciiTheme="majorHAnsi" w:hAnsiTheme="majorHAnsi"/>
          <w:color w:val="262626"/>
        </w:rPr>
        <w:t xml:space="preserve">is largely due to the complete </w:t>
      </w:r>
      <w:r w:rsidR="009938E0">
        <w:rPr>
          <w:rFonts w:asciiTheme="majorHAnsi" w:hAnsiTheme="majorHAnsi"/>
          <w:i/>
          <w:color w:val="262626"/>
        </w:rPr>
        <w:t>Efficiency</w:t>
      </w:r>
      <w:r w:rsidR="009938E0">
        <w:rPr>
          <w:rFonts w:asciiTheme="majorHAnsi" w:hAnsiTheme="majorHAnsi"/>
          <w:color w:val="262626"/>
        </w:rPr>
        <w:t xml:space="preserve"> guaranteed by the </w:t>
      </w:r>
      <w:r w:rsidR="009938E0" w:rsidRPr="007B4B14">
        <w:rPr>
          <w:rFonts w:asciiTheme="majorHAnsi" w:hAnsiTheme="majorHAnsi"/>
          <w:color w:val="262626"/>
        </w:rPr>
        <w:t xml:space="preserve">RSEM </w:t>
      </w:r>
      <w:r w:rsidR="009938E0">
        <w:rPr>
          <w:rFonts w:asciiTheme="majorHAnsi" w:hAnsiTheme="majorHAnsi"/>
          <w:color w:val="262626"/>
        </w:rPr>
        <w:t>and Salmon</w:t>
      </w:r>
      <w:r w:rsidR="001F1C4D" w:rsidRPr="007B4B14">
        <w:rPr>
          <w:rFonts w:asciiTheme="majorHAnsi" w:hAnsiTheme="majorHAnsi"/>
          <w:color w:val="262626"/>
        </w:rPr>
        <w:t xml:space="preserve"> </w:t>
      </w:r>
      <w:r w:rsidR="009938E0">
        <w:rPr>
          <w:rFonts w:asciiTheme="majorHAnsi" w:hAnsiTheme="majorHAnsi"/>
          <w:color w:val="262626"/>
        </w:rPr>
        <w:t xml:space="preserve">algorithms and solely reflects the </w:t>
      </w:r>
      <w:r w:rsidR="009938E0">
        <w:rPr>
          <w:rFonts w:asciiTheme="majorHAnsi" w:hAnsiTheme="majorHAnsi"/>
          <w:i/>
          <w:color w:val="262626"/>
        </w:rPr>
        <w:t>Accuracy</w:t>
      </w:r>
      <w:r w:rsidR="009938E0">
        <w:rPr>
          <w:rFonts w:asciiTheme="majorHAnsi" w:hAnsiTheme="majorHAnsi"/>
          <w:color w:val="262626"/>
        </w:rPr>
        <w:t xml:space="preserve"> metric. </w:t>
      </w:r>
      <w:r w:rsidR="007A30D6" w:rsidRPr="007B4B14">
        <w:rPr>
          <w:rFonts w:asciiTheme="majorHAnsi" w:hAnsiTheme="majorHAnsi"/>
          <w:color w:val="262626"/>
        </w:rPr>
        <w:t>GSNAP-PolyCat (</w:t>
      </w:r>
      <w:r w:rsidR="007A30D6" w:rsidRPr="007B4B14">
        <w:rPr>
          <w:rFonts w:asciiTheme="majorHAnsi" w:hAnsiTheme="majorHAnsi"/>
          <w:b/>
          <w:i/>
          <w:color w:val="262626"/>
        </w:rPr>
        <w:t>D</w:t>
      </w:r>
      <w:r w:rsidR="007A30D6" w:rsidRPr="007B4B14">
        <w:rPr>
          <w:rFonts w:asciiTheme="majorHAnsi" w:hAnsiTheme="majorHAnsi"/>
          <w:color w:val="262626"/>
        </w:rPr>
        <w:t xml:space="preserve">=14.5%) </w:t>
      </w:r>
      <w:r w:rsidR="001F1C4D">
        <w:rPr>
          <w:rFonts w:asciiTheme="majorHAnsi" w:hAnsiTheme="majorHAnsi"/>
          <w:color w:val="262626"/>
        </w:rPr>
        <w:t xml:space="preserve">exhibited lower </w:t>
      </w:r>
      <w:r w:rsidR="001F1C4D">
        <w:rPr>
          <w:rFonts w:asciiTheme="majorHAnsi" w:hAnsiTheme="majorHAnsi"/>
          <w:i/>
          <w:color w:val="262626"/>
        </w:rPr>
        <w:t xml:space="preserve">Discrepancy </w:t>
      </w:r>
      <w:r w:rsidR="007A30D6" w:rsidRPr="007B4B14">
        <w:rPr>
          <w:rFonts w:asciiTheme="majorHAnsi" w:hAnsiTheme="majorHAnsi"/>
          <w:color w:val="262626"/>
        </w:rPr>
        <w:t xml:space="preserve">than from </w:t>
      </w:r>
      <w:r w:rsidR="00851012">
        <w:rPr>
          <w:rFonts w:asciiTheme="majorHAnsi" w:hAnsiTheme="majorHAnsi"/>
          <w:color w:val="262626"/>
        </w:rPr>
        <w:t xml:space="preserve">HyLiTE </w:t>
      </w:r>
      <w:r w:rsidR="007A30D6" w:rsidRPr="007B4B14">
        <w:rPr>
          <w:rFonts w:asciiTheme="majorHAnsi" w:hAnsiTheme="majorHAnsi"/>
          <w:color w:val="262626"/>
        </w:rPr>
        <w:t>(</w:t>
      </w:r>
      <w:r w:rsidR="007A30D6" w:rsidRPr="007B4B14">
        <w:rPr>
          <w:rFonts w:asciiTheme="majorHAnsi" w:hAnsiTheme="majorHAnsi"/>
          <w:b/>
          <w:i/>
          <w:color w:val="262626"/>
        </w:rPr>
        <w:t>D</w:t>
      </w:r>
      <w:r w:rsidR="007A30D6" w:rsidRPr="007B4B14">
        <w:rPr>
          <w:rFonts w:asciiTheme="majorHAnsi" w:hAnsiTheme="majorHAnsi"/>
          <w:color w:val="262626"/>
        </w:rPr>
        <w:t xml:space="preserve">=22.1%), as expected from the better performance of GSNAP-PolyCat in </w:t>
      </w:r>
      <w:r w:rsidR="001F1C4D">
        <w:rPr>
          <w:rFonts w:asciiTheme="majorHAnsi" w:hAnsiTheme="majorHAnsi"/>
          <w:color w:val="262626"/>
        </w:rPr>
        <w:t>both</w:t>
      </w:r>
      <w:r w:rsidR="007A30D6" w:rsidRPr="007B4B14">
        <w:rPr>
          <w:rFonts w:asciiTheme="majorHAnsi" w:hAnsiTheme="majorHAnsi"/>
          <w:color w:val="262626"/>
        </w:rPr>
        <w:t xml:space="preserve"> </w:t>
      </w:r>
      <w:r w:rsidR="007A30D6" w:rsidRPr="007B4B14">
        <w:rPr>
          <w:rFonts w:asciiTheme="majorHAnsi" w:hAnsiTheme="majorHAnsi"/>
          <w:i/>
          <w:color w:val="262626"/>
        </w:rPr>
        <w:t>Efficiency</w:t>
      </w:r>
      <w:r w:rsidR="007A30D6" w:rsidRPr="007B4B14">
        <w:rPr>
          <w:rFonts w:asciiTheme="majorHAnsi" w:hAnsiTheme="majorHAnsi"/>
          <w:color w:val="262626"/>
        </w:rPr>
        <w:t xml:space="preserve"> and </w:t>
      </w:r>
      <w:r w:rsidR="007A30D6" w:rsidRPr="007B4B14">
        <w:rPr>
          <w:rFonts w:asciiTheme="majorHAnsi" w:hAnsiTheme="majorHAnsi"/>
          <w:i/>
          <w:color w:val="262626"/>
        </w:rPr>
        <w:t>Accuracy</w:t>
      </w:r>
      <w:r w:rsidR="007A30D6" w:rsidRPr="007B4B14">
        <w:rPr>
          <w:rFonts w:asciiTheme="majorHAnsi" w:hAnsiTheme="majorHAnsi"/>
          <w:color w:val="262626"/>
        </w:rPr>
        <w:t xml:space="preserve">. </w:t>
      </w:r>
    </w:p>
    <w:p w14:paraId="1A371758" w14:textId="16ABF68C" w:rsidR="007A30D6" w:rsidRDefault="007A30D6" w:rsidP="007A30D6">
      <w:pPr>
        <w:autoSpaceDE w:val="0"/>
        <w:autoSpaceDN w:val="0"/>
        <w:adjustRightInd w:val="0"/>
        <w:rPr>
          <w:rFonts w:asciiTheme="majorHAnsi" w:hAnsiTheme="majorHAnsi"/>
          <w:b/>
          <w:bCs/>
          <w:color w:val="262626"/>
        </w:rPr>
      </w:pPr>
    </w:p>
    <w:p w14:paraId="5E1E1E9E" w14:textId="4489715C" w:rsidR="009938E0" w:rsidRDefault="009938E0" w:rsidP="007A30D6">
      <w:pPr>
        <w:autoSpaceDE w:val="0"/>
        <w:autoSpaceDN w:val="0"/>
        <w:adjustRightInd w:val="0"/>
        <w:rPr>
          <w:rFonts w:asciiTheme="majorHAnsi" w:hAnsiTheme="majorHAnsi"/>
          <w:b/>
          <w:bCs/>
          <w:color w:val="262626"/>
        </w:rPr>
      </w:pPr>
    </w:p>
    <w:p w14:paraId="67CEA7B8" w14:textId="77777777" w:rsidR="009938E0" w:rsidRPr="007B4B14" w:rsidRDefault="009938E0" w:rsidP="007A30D6">
      <w:pPr>
        <w:autoSpaceDE w:val="0"/>
        <w:autoSpaceDN w:val="0"/>
        <w:adjustRightInd w:val="0"/>
        <w:rPr>
          <w:rFonts w:asciiTheme="majorHAnsi" w:hAnsiTheme="majorHAnsi"/>
          <w:b/>
          <w:bCs/>
          <w:color w:val="262626"/>
        </w:rPr>
      </w:pPr>
    </w:p>
    <w:p w14:paraId="4E8753F3" w14:textId="77777777" w:rsidR="007A30D6" w:rsidRPr="0018642B" w:rsidRDefault="007A30D6" w:rsidP="007A30D6">
      <w:pPr>
        <w:autoSpaceDE w:val="0"/>
        <w:autoSpaceDN w:val="0"/>
        <w:adjustRightInd w:val="0"/>
        <w:rPr>
          <w:rFonts w:cstheme="minorHAnsi"/>
          <w:bCs/>
          <w:color w:val="262626"/>
        </w:rPr>
      </w:pPr>
      <w:r w:rsidRPr="0018642B">
        <w:rPr>
          <w:rFonts w:cstheme="minorHAnsi"/>
          <w:b/>
          <w:bCs/>
          <w:color w:val="262626"/>
        </w:rPr>
        <w:t xml:space="preserve">Table 1. </w:t>
      </w:r>
      <w:r w:rsidRPr="0018642B">
        <w:rPr>
          <w:rFonts w:cstheme="minorHAnsi"/>
          <w:bCs/>
          <w:color w:val="262626"/>
        </w:rPr>
        <w:t>Overall and sub-genome assessment of homoeolog expression estimation.</w:t>
      </w:r>
    </w:p>
    <w:tbl>
      <w:tblPr>
        <w:tblStyle w:val="TableGridLight"/>
        <w:tblW w:w="0" w:type="auto"/>
        <w:tblLook w:val="04A0" w:firstRow="1" w:lastRow="0" w:firstColumn="1" w:lastColumn="0" w:noHBand="0" w:noVBand="1"/>
      </w:tblPr>
      <w:tblGrid>
        <w:gridCol w:w="1981"/>
        <w:gridCol w:w="2211"/>
        <w:gridCol w:w="1889"/>
        <w:gridCol w:w="1761"/>
        <w:gridCol w:w="1508"/>
      </w:tblGrid>
      <w:tr w:rsidR="00C77303" w:rsidRPr="0018642B" w14:paraId="708D7EB1" w14:textId="6812FB22" w:rsidTr="00C77303">
        <w:trPr>
          <w:trHeight w:val="359"/>
        </w:trPr>
        <w:tc>
          <w:tcPr>
            <w:tcW w:w="1981" w:type="dxa"/>
            <w:tcBorders>
              <w:top w:val="single" w:sz="4" w:space="0" w:color="auto"/>
              <w:bottom w:val="single" w:sz="4" w:space="0" w:color="auto"/>
            </w:tcBorders>
          </w:tcPr>
          <w:p w14:paraId="38AC67F8" w14:textId="77777777" w:rsidR="00C77303" w:rsidRPr="0018642B" w:rsidRDefault="00C77303" w:rsidP="00D81446">
            <w:pPr>
              <w:autoSpaceDE w:val="0"/>
              <w:autoSpaceDN w:val="0"/>
              <w:adjustRightInd w:val="0"/>
              <w:rPr>
                <w:rFonts w:cstheme="minorHAnsi"/>
                <w:b/>
                <w:bCs/>
                <w:color w:val="262626"/>
              </w:rPr>
            </w:pPr>
          </w:p>
        </w:tc>
        <w:tc>
          <w:tcPr>
            <w:tcW w:w="2211" w:type="dxa"/>
            <w:tcBorders>
              <w:top w:val="single" w:sz="4" w:space="0" w:color="auto"/>
              <w:bottom w:val="single" w:sz="4" w:space="0" w:color="auto"/>
            </w:tcBorders>
          </w:tcPr>
          <w:p w14:paraId="491D7500" w14:textId="77777777"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GSNAP-PolyCat</w:t>
            </w:r>
          </w:p>
        </w:tc>
        <w:tc>
          <w:tcPr>
            <w:tcW w:w="1889" w:type="dxa"/>
            <w:tcBorders>
              <w:top w:val="single" w:sz="4" w:space="0" w:color="auto"/>
              <w:bottom w:val="single" w:sz="4" w:space="0" w:color="auto"/>
            </w:tcBorders>
          </w:tcPr>
          <w:p w14:paraId="0A1E6E06" w14:textId="3DEF8DD5"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 xml:space="preserve">HyLiTE </w:t>
            </w:r>
          </w:p>
        </w:tc>
        <w:tc>
          <w:tcPr>
            <w:tcW w:w="1761" w:type="dxa"/>
            <w:tcBorders>
              <w:top w:val="single" w:sz="4" w:space="0" w:color="auto"/>
              <w:bottom w:val="single" w:sz="4" w:space="0" w:color="auto"/>
            </w:tcBorders>
          </w:tcPr>
          <w:p w14:paraId="4C6F9AAB" w14:textId="78C24212" w:rsidR="00C77303" w:rsidRPr="0018642B" w:rsidRDefault="00851012" w:rsidP="00D81446">
            <w:pPr>
              <w:autoSpaceDE w:val="0"/>
              <w:autoSpaceDN w:val="0"/>
              <w:adjustRightInd w:val="0"/>
              <w:jc w:val="center"/>
              <w:rPr>
                <w:rFonts w:cstheme="minorHAnsi"/>
                <w:b/>
                <w:bCs/>
                <w:color w:val="262626"/>
              </w:rPr>
            </w:pPr>
            <w:r>
              <w:rPr>
                <w:rFonts w:cstheme="minorHAnsi"/>
                <w:b/>
                <w:bCs/>
                <w:color w:val="262626"/>
              </w:rPr>
              <w:t>RSEM</w:t>
            </w:r>
          </w:p>
        </w:tc>
        <w:tc>
          <w:tcPr>
            <w:tcW w:w="1508" w:type="dxa"/>
            <w:tcBorders>
              <w:top w:val="single" w:sz="4" w:space="0" w:color="auto"/>
              <w:bottom w:val="single" w:sz="4" w:space="0" w:color="auto"/>
            </w:tcBorders>
          </w:tcPr>
          <w:p w14:paraId="3B392B62" w14:textId="3A20505D" w:rsidR="00C77303" w:rsidRPr="0018642B" w:rsidRDefault="00C77303" w:rsidP="00D81446">
            <w:pPr>
              <w:autoSpaceDE w:val="0"/>
              <w:autoSpaceDN w:val="0"/>
              <w:adjustRightInd w:val="0"/>
              <w:jc w:val="center"/>
              <w:rPr>
                <w:rFonts w:cstheme="minorHAnsi"/>
                <w:b/>
                <w:bCs/>
                <w:color w:val="262626"/>
              </w:rPr>
            </w:pPr>
            <w:r w:rsidRPr="0018642B">
              <w:rPr>
                <w:rFonts w:cstheme="minorHAnsi"/>
                <w:b/>
                <w:bCs/>
                <w:color w:val="262626"/>
              </w:rPr>
              <w:t>Salmon</w:t>
            </w:r>
          </w:p>
        </w:tc>
      </w:tr>
      <w:tr w:rsidR="00C77303" w:rsidRPr="0018642B" w14:paraId="64E9503F" w14:textId="1B4214E3" w:rsidTr="00C77303">
        <w:trPr>
          <w:cantSplit/>
          <w:trHeight w:val="341"/>
        </w:trPr>
        <w:tc>
          <w:tcPr>
            <w:tcW w:w="1981" w:type="dxa"/>
            <w:tcBorders>
              <w:top w:val="single" w:sz="4" w:space="0" w:color="auto"/>
            </w:tcBorders>
          </w:tcPr>
          <w:p w14:paraId="7F422DB4"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Efficiency</w:t>
            </w:r>
            <w:r w:rsidRPr="0018642B">
              <w:rPr>
                <w:rFonts w:cstheme="minorHAnsi"/>
                <w:bCs/>
                <w:color w:val="262626"/>
              </w:rPr>
              <w:t xml:space="preserve"> (</w:t>
            </w:r>
            <w:r w:rsidRPr="0018642B">
              <w:rPr>
                <w:rFonts w:cstheme="minorHAnsi"/>
                <w:b/>
                <w:bCs/>
                <w:i/>
                <w:color w:val="262626"/>
              </w:rPr>
              <w:t>E</w:t>
            </w:r>
            <w:r w:rsidRPr="0018642B">
              <w:rPr>
                <w:rFonts w:cstheme="minorHAnsi"/>
                <w:bCs/>
                <w:color w:val="262626"/>
              </w:rPr>
              <w:t xml:space="preserve">) </w:t>
            </w:r>
          </w:p>
        </w:tc>
        <w:tc>
          <w:tcPr>
            <w:tcW w:w="2211" w:type="dxa"/>
            <w:tcBorders>
              <w:top w:val="single" w:sz="4" w:space="0" w:color="auto"/>
            </w:tcBorders>
          </w:tcPr>
          <w:p w14:paraId="28E057B1"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87.7%</w:t>
            </w:r>
          </w:p>
        </w:tc>
        <w:tc>
          <w:tcPr>
            <w:tcW w:w="1889" w:type="dxa"/>
            <w:tcBorders>
              <w:top w:val="single" w:sz="4" w:space="0" w:color="auto"/>
            </w:tcBorders>
          </w:tcPr>
          <w:p w14:paraId="4190DA2C"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82.2%</w:t>
            </w:r>
          </w:p>
        </w:tc>
        <w:tc>
          <w:tcPr>
            <w:tcW w:w="1761" w:type="dxa"/>
            <w:tcBorders>
              <w:top w:val="single" w:sz="4" w:space="0" w:color="auto"/>
            </w:tcBorders>
          </w:tcPr>
          <w:p w14:paraId="6D0E9EA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100.0%</w:t>
            </w:r>
          </w:p>
        </w:tc>
        <w:tc>
          <w:tcPr>
            <w:tcW w:w="1508" w:type="dxa"/>
            <w:tcBorders>
              <w:top w:val="single" w:sz="4" w:space="0" w:color="auto"/>
            </w:tcBorders>
          </w:tcPr>
          <w:p w14:paraId="51280A7A" w14:textId="53FDC95E" w:rsidR="00C77303" w:rsidRPr="0018642B" w:rsidRDefault="00C77303" w:rsidP="00D81446">
            <w:pPr>
              <w:autoSpaceDE w:val="0"/>
              <w:autoSpaceDN w:val="0"/>
              <w:adjustRightInd w:val="0"/>
              <w:jc w:val="center"/>
              <w:rPr>
                <w:rFonts w:cstheme="minorHAnsi"/>
              </w:rPr>
            </w:pPr>
            <w:r w:rsidRPr="0018642B">
              <w:rPr>
                <w:rFonts w:cstheme="minorHAnsi"/>
              </w:rPr>
              <w:t>100.0%</w:t>
            </w:r>
          </w:p>
        </w:tc>
      </w:tr>
      <w:tr w:rsidR="00C77303" w:rsidRPr="0018642B" w14:paraId="5207646F" w14:textId="0826C523" w:rsidTr="00C77303">
        <w:trPr>
          <w:cantSplit/>
          <w:trHeight w:val="20"/>
        </w:trPr>
        <w:tc>
          <w:tcPr>
            <w:tcW w:w="1981" w:type="dxa"/>
            <w:tcBorders>
              <w:bottom w:val="single" w:sz="4" w:space="0" w:color="BFBFBF" w:themeColor="background1" w:themeShade="BF"/>
            </w:tcBorders>
          </w:tcPr>
          <w:p w14:paraId="65B86A2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6ECD889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86.7%</w:t>
            </w:r>
          </w:p>
        </w:tc>
        <w:tc>
          <w:tcPr>
            <w:tcW w:w="1889" w:type="dxa"/>
            <w:tcBorders>
              <w:bottom w:val="single" w:sz="4" w:space="0" w:color="BFBFBF" w:themeColor="background1" w:themeShade="BF"/>
            </w:tcBorders>
          </w:tcPr>
          <w:p w14:paraId="5DFE506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78.5%</w:t>
            </w:r>
          </w:p>
        </w:tc>
        <w:tc>
          <w:tcPr>
            <w:tcW w:w="1761" w:type="dxa"/>
            <w:tcBorders>
              <w:bottom w:val="single" w:sz="4" w:space="0" w:color="BFBFBF" w:themeColor="background1" w:themeShade="BF"/>
            </w:tcBorders>
          </w:tcPr>
          <w:p w14:paraId="005EDB15"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101.0%</w:t>
            </w:r>
          </w:p>
        </w:tc>
        <w:tc>
          <w:tcPr>
            <w:tcW w:w="1508" w:type="dxa"/>
            <w:tcBorders>
              <w:bottom w:val="single" w:sz="4" w:space="0" w:color="BFBFBF" w:themeColor="background1" w:themeShade="BF"/>
            </w:tcBorders>
          </w:tcPr>
          <w:p w14:paraId="526588E2" w14:textId="4BF85654"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101.6%</w:t>
            </w:r>
          </w:p>
        </w:tc>
      </w:tr>
      <w:tr w:rsidR="00C77303" w:rsidRPr="0018642B" w14:paraId="7B664EBA" w14:textId="1C4136A5" w:rsidTr="00C77303">
        <w:trPr>
          <w:cantSplit/>
          <w:trHeight w:val="20"/>
        </w:trPr>
        <w:tc>
          <w:tcPr>
            <w:tcW w:w="1981" w:type="dxa"/>
            <w:tcBorders>
              <w:bottom w:val="single" w:sz="4" w:space="0" w:color="auto"/>
            </w:tcBorders>
          </w:tcPr>
          <w:p w14:paraId="00A4CBD3"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4D2C02D1"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88.7%</w:t>
            </w:r>
          </w:p>
        </w:tc>
        <w:tc>
          <w:tcPr>
            <w:tcW w:w="1889" w:type="dxa"/>
            <w:tcBorders>
              <w:bottom w:val="single" w:sz="4" w:space="0" w:color="auto"/>
            </w:tcBorders>
          </w:tcPr>
          <w:p w14:paraId="2C74E95D"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85.8%</w:t>
            </w:r>
          </w:p>
        </w:tc>
        <w:tc>
          <w:tcPr>
            <w:tcW w:w="1761" w:type="dxa"/>
            <w:tcBorders>
              <w:bottom w:val="single" w:sz="4" w:space="0" w:color="auto"/>
            </w:tcBorders>
          </w:tcPr>
          <w:p w14:paraId="1C29672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99.1%</w:t>
            </w:r>
          </w:p>
        </w:tc>
        <w:tc>
          <w:tcPr>
            <w:tcW w:w="1508" w:type="dxa"/>
            <w:tcBorders>
              <w:bottom w:val="single" w:sz="4" w:space="0" w:color="auto"/>
            </w:tcBorders>
          </w:tcPr>
          <w:p w14:paraId="0CDA2B0A" w14:textId="58B93709"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98.5%</w:t>
            </w:r>
          </w:p>
        </w:tc>
      </w:tr>
      <w:tr w:rsidR="00C77303" w:rsidRPr="0018642B" w14:paraId="7E1216A0" w14:textId="28B1E2F8" w:rsidTr="00C77303">
        <w:trPr>
          <w:cantSplit/>
          <w:trHeight w:val="20"/>
        </w:trPr>
        <w:tc>
          <w:tcPr>
            <w:tcW w:w="1981" w:type="dxa"/>
            <w:tcBorders>
              <w:top w:val="single" w:sz="4" w:space="0" w:color="auto"/>
            </w:tcBorders>
          </w:tcPr>
          <w:p w14:paraId="1EE72B6F"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Accuracy</w:t>
            </w:r>
            <w:r w:rsidRPr="0018642B">
              <w:rPr>
                <w:rFonts w:cstheme="minorHAnsi"/>
                <w:bCs/>
                <w:color w:val="262626"/>
              </w:rPr>
              <w:t xml:space="preserve"> (</w:t>
            </w:r>
            <w:r w:rsidRPr="0018642B">
              <w:rPr>
                <w:rFonts w:cstheme="minorHAnsi"/>
                <w:b/>
                <w:bCs/>
                <w:i/>
                <w:color w:val="262626"/>
              </w:rPr>
              <w:t>A</w:t>
            </w:r>
            <w:r w:rsidRPr="0018642B">
              <w:rPr>
                <w:rFonts w:cstheme="minorHAnsi"/>
                <w:bCs/>
                <w:color w:val="262626"/>
              </w:rPr>
              <w:t>)</w:t>
            </w:r>
          </w:p>
        </w:tc>
        <w:tc>
          <w:tcPr>
            <w:tcW w:w="2211" w:type="dxa"/>
            <w:tcBorders>
              <w:top w:val="single" w:sz="4" w:space="0" w:color="auto"/>
            </w:tcBorders>
          </w:tcPr>
          <w:p w14:paraId="257A1086"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99.4%</w:t>
            </w:r>
          </w:p>
        </w:tc>
        <w:tc>
          <w:tcPr>
            <w:tcW w:w="1889" w:type="dxa"/>
            <w:tcBorders>
              <w:top w:val="single" w:sz="4" w:space="0" w:color="auto"/>
            </w:tcBorders>
          </w:tcPr>
          <w:p w14:paraId="56D8BE4B"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87.3%</w:t>
            </w:r>
          </w:p>
        </w:tc>
        <w:tc>
          <w:tcPr>
            <w:tcW w:w="1761" w:type="dxa"/>
            <w:tcBorders>
              <w:top w:val="single" w:sz="4" w:space="0" w:color="auto"/>
            </w:tcBorders>
          </w:tcPr>
          <w:p w14:paraId="5409266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98.0%</w:t>
            </w:r>
          </w:p>
        </w:tc>
        <w:tc>
          <w:tcPr>
            <w:tcW w:w="1508" w:type="dxa"/>
            <w:tcBorders>
              <w:top w:val="single" w:sz="4" w:space="0" w:color="auto"/>
            </w:tcBorders>
          </w:tcPr>
          <w:p w14:paraId="4B5D10BF" w14:textId="6FF161CE" w:rsidR="00C77303" w:rsidRPr="0018642B" w:rsidRDefault="00C77303" w:rsidP="00C77303">
            <w:pPr>
              <w:autoSpaceDE w:val="0"/>
              <w:autoSpaceDN w:val="0"/>
              <w:adjustRightInd w:val="0"/>
              <w:jc w:val="center"/>
              <w:rPr>
                <w:rFonts w:cstheme="minorHAnsi"/>
              </w:rPr>
            </w:pPr>
            <w:r w:rsidRPr="0018642B">
              <w:rPr>
                <w:rFonts w:cstheme="minorHAnsi"/>
              </w:rPr>
              <w:t>98.0%</w:t>
            </w:r>
          </w:p>
        </w:tc>
      </w:tr>
      <w:tr w:rsidR="00C77303" w:rsidRPr="0018642B" w14:paraId="0E2022C1" w14:textId="4C584242" w:rsidTr="00C77303">
        <w:trPr>
          <w:cantSplit/>
          <w:trHeight w:val="20"/>
        </w:trPr>
        <w:tc>
          <w:tcPr>
            <w:tcW w:w="1981" w:type="dxa"/>
            <w:tcBorders>
              <w:bottom w:val="single" w:sz="4" w:space="0" w:color="BFBFBF" w:themeColor="background1" w:themeShade="BF"/>
            </w:tcBorders>
          </w:tcPr>
          <w:p w14:paraId="16FAEB98"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32CD640"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99.6 %</w:t>
            </w:r>
          </w:p>
        </w:tc>
        <w:tc>
          <w:tcPr>
            <w:tcW w:w="1889" w:type="dxa"/>
            <w:tcBorders>
              <w:bottom w:val="single" w:sz="4" w:space="0" w:color="BFBFBF" w:themeColor="background1" w:themeShade="BF"/>
            </w:tcBorders>
          </w:tcPr>
          <w:p w14:paraId="5A24194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88.0%</w:t>
            </w:r>
          </w:p>
        </w:tc>
        <w:tc>
          <w:tcPr>
            <w:tcW w:w="1761" w:type="dxa"/>
            <w:tcBorders>
              <w:bottom w:val="single" w:sz="4" w:space="0" w:color="BFBFBF" w:themeColor="background1" w:themeShade="BF"/>
            </w:tcBorders>
          </w:tcPr>
          <w:p w14:paraId="35EADCA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97.8%</w:t>
            </w:r>
          </w:p>
        </w:tc>
        <w:tc>
          <w:tcPr>
            <w:tcW w:w="1508" w:type="dxa"/>
            <w:tcBorders>
              <w:bottom w:val="single" w:sz="4" w:space="0" w:color="BFBFBF" w:themeColor="background1" w:themeShade="BF"/>
            </w:tcBorders>
          </w:tcPr>
          <w:p w14:paraId="70F2B3C4" w14:textId="21BED09D" w:rsidR="00C77303" w:rsidRPr="0018642B" w:rsidRDefault="00C77303" w:rsidP="00D81446">
            <w:pPr>
              <w:autoSpaceDE w:val="0"/>
              <w:autoSpaceDN w:val="0"/>
              <w:adjustRightInd w:val="0"/>
              <w:jc w:val="right"/>
              <w:rPr>
                <w:rFonts w:cstheme="minorHAnsi"/>
              </w:rPr>
            </w:pPr>
            <w:r w:rsidRPr="0018642B">
              <w:rPr>
                <w:rFonts w:cstheme="minorHAnsi"/>
              </w:rPr>
              <w:t>97.5%</w:t>
            </w:r>
          </w:p>
        </w:tc>
      </w:tr>
      <w:tr w:rsidR="00C77303" w:rsidRPr="0018642B" w14:paraId="54910B0A" w14:textId="29E76595" w:rsidTr="00C77303">
        <w:trPr>
          <w:cantSplit/>
          <w:trHeight w:val="20"/>
        </w:trPr>
        <w:tc>
          <w:tcPr>
            <w:tcW w:w="1981" w:type="dxa"/>
            <w:tcBorders>
              <w:bottom w:val="single" w:sz="4" w:space="0" w:color="auto"/>
            </w:tcBorders>
          </w:tcPr>
          <w:p w14:paraId="01E1F40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545C311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99.2%</w:t>
            </w:r>
          </w:p>
        </w:tc>
        <w:tc>
          <w:tcPr>
            <w:tcW w:w="1889" w:type="dxa"/>
            <w:tcBorders>
              <w:bottom w:val="single" w:sz="4" w:space="0" w:color="auto"/>
            </w:tcBorders>
          </w:tcPr>
          <w:p w14:paraId="6FD46386"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86.8%</w:t>
            </w:r>
          </w:p>
        </w:tc>
        <w:tc>
          <w:tcPr>
            <w:tcW w:w="1761" w:type="dxa"/>
            <w:tcBorders>
              <w:bottom w:val="single" w:sz="4" w:space="0" w:color="auto"/>
            </w:tcBorders>
          </w:tcPr>
          <w:p w14:paraId="41FAFB8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98.2%</w:t>
            </w:r>
          </w:p>
        </w:tc>
        <w:tc>
          <w:tcPr>
            <w:tcW w:w="1508" w:type="dxa"/>
            <w:tcBorders>
              <w:bottom w:val="single" w:sz="4" w:space="0" w:color="auto"/>
            </w:tcBorders>
          </w:tcPr>
          <w:p w14:paraId="2D30D6E1" w14:textId="4863790E" w:rsidR="00C77303" w:rsidRPr="0018642B" w:rsidRDefault="00C77303" w:rsidP="00D81446">
            <w:pPr>
              <w:autoSpaceDE w:val="0"/>
              <w:autoSpaceDN w:val="0"/>
              <w:adjustRightInd w:val="0"/>
              <w:jc w:val="right"/>
              <w:rPr>
                <w:rFonts w:cstheme="minorHAnsi"/>
              </w:rPr>
            </w:pPr>
            <w:r w:rsidRPr="0018642B">
              <w:rPr>
                <w:rFonts w:cstheme="minorHAnsi"/>
              </w:rPr>
              <w:t>98.4%</w:t>
            </w:r>
          </w:p>
        </w:tc>
      </w:tr>
      <w:tr w:rsidR="00C77303" w:rsidRPr="0018642B" w14:paraId="542372A0" w14:textId="45B02FBC" w:rsidTr="00C77303">
        <w:trPr>
          <w:cantSplit/>
          <w:trHeight w:val="20"/>
        </w:trPr>
        <w:tc>
          <w:tcPr>
            <w:tcW w:w="1981" w:type="dxa"/>
            <w:tcBorders>
              <w:top w:val="single" w:sz="4" w:space="0" w:color="auto"/>
            </w:tcBorders>
          </w:tcPr>
          <w:p w14:paraId="5B616F06" w14:textId="77777777" w:rsidR="00C77303" w:rsidRPr="0018642B" w:rsidRDefault="00C77303" w:rsidP="00D81446">
            <w:pPr>
              <w:autoSpaceDE w:val="0"/>
              <w:autoSpaceDN w:val="0"/>
              <w:adjustRightInd w:val="0"/>
              <w:rPr>
                <w:rFonts w:cstheme="minorHAnsi"/>
                <w:bCs/>
                <w:color w:val="262626"/>
              </w:rPr>
            </w:pPr>
            <w:r w:rsidRPr="0018642B">
              <w:rPr>
                <w:rFonts w:cstheme="minorHAnsi"/>
                <w:bCs/>
                <w:i/>
                <w:color w:val="262626"/>
              </w:rPr>
              <w:t>Discrepancy</w:t>
            </w:r>
            <w:r w:rsidRPr="0018642B">
              <w:rPr>
                <w:rFonts w:cstheme="minorHAnsi"/>
                <w:bCs/>
                <w:color w:val="262626"/>
              </w:rPr>
              <w:t xml:space="preserve"> (</w:t>
            </w:r>
            <w:r w:rsidRPr="0018642B">
              <w:rPr>
                <w:rFonts w:cstheme="minorHAnsi"/>
                <w:b/>
                <w:bCs/>
                <w:i/>
                <w:color w:val="262626"/>
              </w:rPr>
              <w:t>D</w:t>
            </w:r>
            <w:r w:rsidRPr="0018642B">
              <w:rPr>
                <w:rFonts w:cstheme="minorHAnsi"/>
                <w:bCs/>
                <w:color w:val="262626"/>
              </w:rPr>
              <w:t>)</w:t>
            </w:r>
          </w:p>
        </w:tc>
        <w:tc>
          <w:tcPr>
            <w:tcW w:w="2211" w:type="dxa"/>
            <w:tcBorders>
              <w:top w:val="single" w:sz="4" w:space="0" w:color="auto"/>
            </w:tcBorders>
          </w:tcPr>
          <w:p w14:paraId="43ED24B4"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14.5%</w:t>
            </w:r>
          </w:p>
        </w:tc>
        <w:tc>
          <w:tcPr>
            <w:tcW w:w="1889" w:type="dxa"/>
            <w:tcBorders>
              <w:top w:val="single" w:sz="4" w:space="0" w:color="auto"/>
            </w:tcBorders>
          </w:tcPr>
          <w:p w14:paraId="7BA5D9F7"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22.1%</w:t>
            </w:r>
          </w:p>
        </w:tc>
        <w:tc>
          <w:tcPr>
            <w:tcW w:w="1761" w:type="dxa"/>
            <w:tcBorders>
              <w:top w:val="single" w:sz="4" w:space="0" w:color="auto"/>
            </w:tcBorders>
          </w:tcPr>
          <w:p w14:paraId="24A7CB00" w14:textId="77777777" w:rsidR="00C77303" w:rsidRPr="0018642B" w:rsidRDefault="00C77303" w:rsidP="00D81446">
            <w:pPr>
              <w:autoSpaceDE w:val="0"/>
              <w:autoSpaceDN w:val="0"/>
              <w:adjustRightInd w:val="0"/>
              <w:jc w:val="center"/>
              <w:rPr>
                <w:rFonts w:cstheme="minorHAnsi"/>
                <w:bCs/>
                <w:color w:val="262626"/>
              </w:rPr>
            </w:pPr>
            <w:r w:rsidRPr="0018642B">
              <w:rPr>
                <w:rFonts w:cstheme="minorHAnsi"/>
              </w:rPr>
              <w:t>5.1%</w:t>
            </w:r>
          </w:p>
        </w:tc>
        <w:tc>
          <w:tcPr>
            <w:tcW w:w="1508" w:type="dxa"/>
            <w:tcBorders>
              <w:top w:val="single" w:sz="4" w:space="0" w:color="auto"/>
            </w:tcBorders>
          </w:tcPr>
          <w:p w14:paraId="13240967" w14:textId="01F95212" w:rsidR="00C77303" w:rsidRPr="0018642B" w:rsidRDefault="00C77303" w:rsidP="00D81446">
            <w:pPr>
              <w:autoSpaceDE w:val="0"/>
              <w:autoSpaceDN w:val="0"/>
              <w:adjustRightInd w:val="0"/>
              <w:jc w:val="center"/>
              <w:rPr>
                <w:rFonts w:cstheme="minorHAnsi"/>
              </w:rPr>
            </w:pPr>
            <w:r w:rsidRPr="0018642B">
              <w:rPr>
                <w:rFonts w:cstheme="minorHAnsi"/>
              </w:rPr>
              <w:t>5.1%</w:t>
            </w:r>
          </w:p>
        </w:tc>
      </w:tr>
      <w:tr w:rsidR="00C77303" w:rsidRPr="0018642B" w14:paraId="123D77A8" w14:textId="6889808B" w:rsidTr="00C77303">
        <w:trPr>
          <w:cantSplit/>
          <w:trHeight w:val="20"/>
        </w:trPr>
        <w:tc>
          <w:tcPr>
            <w:tcW w:w="1981" w:type="dxa"/>
            <w:tcBorders>
              <w:bottom w:val="single" w:sz="4" w:space="0" w:color="BFBFBF" w:themeColor="background1" w:themeShade="BF"/>
            </w:tcBorders>
          </w:tcPr>
          <w:p w14:paraId="6EF143B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At only</w:t>
            </w:r>
          </w:p>
        </w:tc>
        <w:tc>
          <w:tcPr>
            <w:tcW w:w="2211" w:type="dxa"/>
            <w:tcBorders>
              <w:bottom w:val="single" w:sz="4" w:space="0" w:color="BFBFBF" w:themeColor="background1" w:themeShade="BF"/>
            </w:tcBorders>
          </w:tcPr>
          <w:p w14:paraId="38C0547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15.5%</w:t>
            </w:r>
          </w:p>
        </w:tc>
        <w:tc>
          <w:tcPr>
            <w:tcW w:w="1889" w:type="dxa"/>
            <w:tcBorders>
              <w:bottom w:val="single" w:sz="4" w:space="0" w:color="BFBFBF" w:themeColor="background1" w:themeShade="BF"/>
            </w:tcBorders>
          </w:tcPr>
          <w:p w14:paraId="4574687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27.4%</w:t>
            </w:r>
          </w:p>
        </w:tc>
        <w:tc>
          <w:tcPr>
            <w:tcW w:w="1761" w:type="dxa"/>
            <w:tcBorders>
              <w:bottom w:val="single" w:sz="4" w:space="0" w:color="BFBFBF" w:themeColor="background1" w:themeShade="BF"/>
            </w:tcBorders>
          </w:tcPr>
          <w:p w14:paraId="1DD868E9"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5.4%</w:t>
            </w:r>
          </w:p>
        </w:tc>
        <w:tc>
          <w:tcPr>
            <w:tcW w:w="1508" w:type="dxa"/>
            <w:tcBorders>
              <w:bottom w:val="single" w:sz="4" w:space="0" w:color="BFBFBF" w:themeColor="background1" w:themeShade="BF"/>
            </w:tcBorders>
          </w:tcPr>
          <w:p w14:paraId="7E154350" w14:textId="1E4CAFC2" w:rsidR="00C77303" w:rsidRPr="0018642B" w:rsidRDefault="00C77303" w:rsidP="00D81446">
            <w:pPr>
              <w:autoSpaceDE w:val="0"/>
              <w:autoSpaceDN w:val="0"/>
              <w:adjustRightInd w:val="0"/>
              <w:jc w:val="right"/>
              <w:rPr>
                <w:rFonts w:cstheme="minorHAnsi"/>
              </w:rPr>
            </w:pPr>
            <w:r w:rsidRPr="0018642B">
              <w:rPr>
                <w:rFonts w:cstheme="minorHAnsi"/>
              </w:rPr>
              <w:t>5.1%</w:t>
            </w:r>
          </w:p>
        </w:tc>
      </w:tr>
      <w:tr w:rsidR="00C77303" w:rsidRPr="0018642B" w14:paraId="4CBD6BCF" w14:textId="10C446B5" w:rsidTr="00C77303">
        <w:trPr>
          <w:cantSplit/>
          <w:trHeight w:val="20"/>
        </w:trPr>
        <w:tc>
          <w:tcPr>
            <w:tcW w:w="1981" w:type="dxa"/>
            <w:tcBorders>
              <w:bottom w:val="single" w:sz="4" w:space="0" w:color="auto"/>
            </w:tcBorders>
          </w:tcPr>
          <w:p w14:paraId="5B2426AC"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bCs/>
                <w:color w:val="262626"/>
              </w:rPr>
              <w:t>- Dt only</w:t>
            </w:r>
          </w:p>
        </w:tc>
        <w:tc>
          <w:tcPr>
            <w:tcW w:w="2211" w:type="dxa"/>
            <w:tcBorders>
              <w:bottom w:val="single" w:sz="4" w:space="0" w:color="auto"/>
            </w:tcBorders>
          </w:tcPr>
          <w:p w14:paraId="14EC68A2"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13.6%</w:t>
            </w:r>
          </w:p>
        </w:tc>
        <w:tc>
          <w:tcPr>
            <w:tcW w:w="1889" w:type="dxa"/>
            <w:tcBorders>
              <w:bottom w:val="single" w:sz="4" w:space="0" w:color="auto"/>
            </w:tcBorders>
          </w:tcPr>
          <w:p w14:paraId="4C76C1A7"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17.3%</w:t>
            </w:r>
          </w:p>
        </w:tc>
        <w:tc>
          <w:tcPr>
            <w:tcW w:w="1761" w:type="dxa"/>
            <w:tcBorders>
              <w:bottom w:val="single" w:sz="4" w:space="0" w:color="auto"/>
            </w:tcBorders>
          </w:tcPr>
          <w:p w14:paraId="02F0035B" w14:textId="77777777" w:rsidR="00C77303" w:rsidRPr="0018642B" w:rsidRDefault="00C77303" w:rsidP="00D81446">
            <w:pPr>
              <w:autoSpaceDE w:val="0"/>
              <w:autoSpaceDN w:val="0"/>
              <w:adjustRightInd w:val="0"/>
              <w:jc w:val="right"/>
              <w:rPr>
                <w:rFonts w:cstheme="minorHAnsi"/>
                <w:bCs/>
                <w:color w:val="262626"/>
              </w:rPr>
            </w:pPr>
            <w:r w:rsidRPr="0018642B">
              <w:rPr>
                <w:rFonts w:cstheme="minorHAnsi"/>
              </w:rPr>
              <w:t>4.8%</w:t>
            </w:r>
          </w:p>
        </w:tc>
        <w:tc>
          <w:tcPr>
            <w:tcW w:w="1508" w:type="dxa"/>
            <w:tcBorders>
              <w:bottom w:val="single" w:sz="4" w:space="0" w:color="auto"/>
            </w:tcBorders>
          </w:tcPr>
          <w:p w14:paraId="54D93DEF" w14:textId="13B6E039" w:rsidR="00C77303" w:rsidRPr="0018642B" w:rsidRDefault="00C77303" w:rsidP="00D81446">
            <w:pPr>
              <w:autoSpaceDE w:val="0"/>
              <w:autoSpaceDN w:val="0"/>
              <w:adjustRightInd w:val="0"/>
              <w:jc w:val="right"/>
              <w:rPr>
                <w:rFonts w:cstheme="minorHAnsi"/>
              </w:rPr>
            </w:pPr>
            <w:r w:rsidRPr="0018642B">
              <w:rPr>
                <w:rFonts w:cstheme="minorHAnsi"/>
              </w:rPr>
              <w:t>5.1%</w:t>
            </w:r>
          </w:p>
        </w:tc>
      </w:tr>
    </w:tbl>
    <w:p w14:paraId="19DDD56C" w14:textId="70B8A901" w:rsidR="007A30D6" w:rsidRDefault="007A30D6" w:rsidP="007A30D6">
      <w:pPr>
        <w:tabs>
          <w:tab w:val="left" w:pos="529"/>
        </w:tabs>
        <w:autoSpaceDE w:val="0"/>
        <w:autoSpaceDN w:val="0"/>
        <w:adjustRightInd w:val="0"/>
        <w:rPr>
          <w:rFonts w:asciiTheme="majorHAnsi" w:hAnsiTheme="majorHAnsi"/>
          <w:color w:val="000000"/>
        </w:rPr>
      </w:pPr>
    </w:p>
    <w:p w14:paraId="7738796E" w14:textId="1C3DD92E" w:rsidR="00D8712D" w:rsidRPr="00270740" w:rsidRDefault="00270740" w:rsidP="00270740">
      <w:pPr>
        <w:autoSpaceDE w:val="0"/>
        <w:autoSpaceDN w:val="0"/>
        <w:adjustRightInd w:val="0"/>
        <w:rPr>
          <w:i/>
          <w:color w:val="262626"/>
        </w:rPr>
      </w:pPr>
      <w:commentRangeStart w:id="31"/>
      <w:r>
        <w:rPr>
          <w:i/>
          <w:color w:val="262626"/>
        </w:rPr>
        <w:t xml:space="preserve">Technical </w:t>
      </w:r>
      <w:commentRangeEnd w:id="31"/>
      <w:r w:rsidR="00114B52">
        <w:rPr>
          <w:rStyle w:val="CommentReference"/>
        </w:rPr>
        <w:commentReference w:id="31"/>
      </w:r>
      <w:r>
        <w:rPr>
          <w:i/>
          <w:color w:val="262626"/>
        </w:rPr>
        <w:t>and biological variable</w:t>
      </w:r>
      <w:r w:rsidR="00C31926">
        <w:rPr>
          <w:i/>
          <w:color w:val="262626"/>
        </w:rPr>
        <w:t>s can</w:t>
      </w:r>
      <w:r>
        <w:rPr>
          <w:i/>
          <w:color w:val="262626"/>
        </w:rPr>
        <w:t xml:space="preserve"> confound </w:t>
      </w:r>
      <w:r w:rsidR="00D8712D" w:rsidRPr="005E1879">
        <w:rPr>
          <w:i/>
          <w:color w:val="262626"/>
        </w:rPr>
        <w:t>homoeolog</w:t>
      </w:r>
      <w:r w:rsidR="00D8712D">
        <w:rPr>
          <w:i/>
          <w:color w:val="262626"/>
        </w:rPr>
        <w:t>ous</w:t>
      </w:r>
      <w:r w:rsidR="00D8712D" w:rsidRPr="005E1879">
        <w:rPr>
          <w:i/>
          <w:color w:val="262626"/>
        </w:rPr>
        <w:t xml:space="preserve"> read </w:t>
      </w:r>
      <w:r w:rsidR="00D8712D">
        <w:rPr>
          <w:i/>
          <w:color w:val="262626"/>
        </w:rPr>
        <w:t>identification</w:t>
      </w:r>
    </w:p>
    <w:p w14:paraId="6E5145F5" w14:textId="77777777" w:rsidR="007A30D6" w:rsidRPr="007B4B14" w:rsidRDefault="007A30D6" w:rsidP="007A30D6">
      <w:pPr>
        <w:rPr>
          <w:rFonts w:asciiTheme="majorHAnsi" w:hAnsiTheme="majorHAnsi"/>
          <w:color w:val="FF0000"/>
        </w:rPr>
      </w:pPr>
      <w:r w:rsidRPr="007B4B14">
        <w:rPr>
          <w:rFonts w:asciiTheme="majorHAnsi" w:hAnsiTheme="majorHAnsi"/>
          <w:color w:val="262626"/>
        </w:rPr>
        <w:t xml:space="preserve">Besides the technical difference of analytic pipelines, many experimental and biological biases are known to affect the assignment of homoeolog-specific reads, including dependencies on library preparation and sequencing platform, sequencing depth, gene lengths, transcript expression levels, the abundance and distribution of diagnostic SNPs, as well as various technical and biological limitations to infer “true” diagnostic SNPs dependent on the polyploid system being studied </w:t>
      </w:r>
      <w:r w:rsidRPr="007B4B14">
        <w:rPr>
          <w:rFonts w:asciiTheme="majorHAnsi" w:hAnsiTheme="majorHAnsi"/>
          <w:color w:val="262626"/>
          <w:highlight w:val="yellow"/>
        </w:rPr>
        <w:t>(e.g. lack of diploid model, ancestral divergence between progenitor genomes, asymmetric evolutionary rate, gene conversion, etc. These are beyond the scope of this analysis. Do we need to further elaborate and where to?)</w:t>
      </w:r>
      <w:r w:rsidRPr="007B4B14">
        <w:rPr>
          <w:rFonts w:asciiTheme="majorHAnsi" w:hAnsiTheme="majorHAnsi"/>
          <w:color w:val="262626"/>
        </w:rPr>
        <w:t xml:space="preserve">. </w:t>
      </w:r>
      <w:r w:rsidRPr="007B4B14">
        <w:rPr>
          <w:rFonts w:asciiTheme="majorHAnsi" w:hAnsiTheme="majorHAnsi"/>
          <w:color w:val="FF0000"/>
        </w:rPr>
        <w:t>Using the gene-wise measures of homoeolog expression performance (</w:t>
      </w:r>
      <w:r w:rsidRPr="007B4B14">
        <w:rPr>
          <w:rFonts w:asciiTheme="majorHAnsi" w:hAnsiTheme="majorHAnsi"/>
          <w:i/>
          <w:color w:val="FF0000"/>
        </w:rPr>
        <w:t>Efficiency</w:t>
      </w:r>
      <w:r w:rsidRPr="007B4B14">
        <w:rPr>
          <w:rFonts w:asciiTheme="majorHAnsi" w:hAnsiTheme="majorHAnsi"/>
          <w:color w:val="FF0000"/>
        </w:rPr>
        <w:t xml:space="preserve">, </w:t>
      </w:r>
      <w:r w:rsidRPr="007B4B14">
        <w:rPr>
          <w:rFonts w:asciiTheme="majorHAnsi" w:hAnsiTheme="majorHAnsi"/>
          <w:i/>
          <w:color w:val="FF0000"/>
        </w:rPr>
        <w:t>Accuracy</w:t>
      </w:r>
      <w:r w:rsidRPr="007B4B14">
        <w:rPr>
          <w:rFonts w:asciiTheme="majorHAnsi" w:hAnsiTheme="majorHAnsi"/>
          <w:color w:val="FF0000"/>
        </w:rPr>
        <w:t xml:space="preserve"> and </w:t>
      </w:r>
      <w:r w:rsidRPr="007B4B14">
        <w:rPr>
          <w:rFonts w:asciiTheme="majorHAnsi" w:hAnsiTheme="majorHAnsi"/>
          <w:i/>
          <w:color w:val="FF0000"/>
        </w:rPr>
        <w:t>Discrepancy</w:t>
      </w:r>
      <w:r w:rsidRPr="007B4B14">
        <w:rPr>
          <w:rFonts w:asciiTheme="majorHAnsi" w:hAnsiTheme="majorHAnsi"/>
          <w:color w:val="FF0000"/>
        </w:rPr>
        <w:t xml:space="preserve">) as dependable variables, we examined the impact of </w:t>
      </w:r>
      <w:r w:rsidRPr="007B4B14">
        <w:rPr>
          <w:rFonts w:asciiTheme="majorHAnsi" w:hAnsiTheme="majorHAnsi"/>
          <w:color w:val="FF0000"/>
        </w:rPr>
        <w:lastRenderedPageBreak/>
        <w:t>sequencing type (PE vs SE), gene length, transcript expression, SNP abundance and distribution, and found …fill in Meiling’s anslysis results.</w:t>
      </w:r>
    </w:p>
    <w:p w14:paraId="3EF5AAE9" w14:textId="77777777" w:rsidR="007A30D6" w:rsidRPr="007B4B14" w:rsidRDefault="007A30D6" w:rsidP="007A30D6">
      <w:pPr>
        <w:rPr>
          <w:rFonts w:asciiTheme="majorHAnsi" w:hAnsiTheme="majorHAnsi"/>
          <w:color w:val="262626"/>
          <w:highlight w:val="yellow"/>
        </w:rPr>
      </w:pPr>
    </w:p>
    <w:p w14:paraId="71AA7D7D" w14:textId="77777777" w:rsidR="007A30D6" w:rsidRPr="007B4B14" w:rsidRDefault="007A30D6" w:rsidP="007A30D6">
      <w:pPr>
        <w:rPr>
          <w:rFonts w:asciiTheme="majorHAnsi" w:hAnsiTheme="majorHAnsi"/>
          <w:color w:val="262626"/>
          <w:highlight w:val="yellow"/>
        </w:rPr>
      </w:pPr>
      <w:r w:rsidRPr="007B4B14">
        <w:rPr>
          <w:rFonts w:asciiTheme="majorHAnsi" w:hAnsiTheme="majorHAnsi"/>
          <w:color w:val="262626"/>
          <w:highlight w:val="yellow"/>
        </w:rPr>
        <w:t>Explanatory variables:</w:t>
      </w:r>
    </w:p>
    <w:p w14:paraId="349D243D"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geneLenM</w:t>
      </w:r>
      <w:r w:rsidRPr="007B4B14">
        <w:rPr>
          <w:rFonts w:asciiTheme="majorHAnsi" w:hAnsiTheme="majorHAnsi"/>
          <w:color w:val="262626"/>
          <w:highlight w:val="yellow"/>
        </w:rPr>
        <w:t>: gene length</w:t>
      </w:r>
    </w:p>
    <w:p w14:paraId="0B840D82"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percentageEffectM</w:t>
      </w:r>
      <w:r w:rsidRPr="007B4B14">
        <w:rPr>
          <w:rFonts w:asciiTheme="majorHAnsi" w:hAnsiTheme="majorHAnsi"/>
          <w:color w:val="262626"/>
          <w:highlight w:val="yellow"/>
        </w:rPr>
        <w:t>: percentage of gene regions that are diagnostic of homoeolog origin; this measure is determined based on homoelog-specific SNPs distribution and RNA-seq read length.</w:t>
      </w:r>
    </w:p>
    <w:p w14:paraId="6406E36E" w14:textId="77777777" w:rsidR="007A30D6" w:rsidRPr="007B4B14" w:rsidRDefault="007A30D6" w:rsidP="007A30D6">
      <w:pPr>
        <w:numPr>
          <w:ilvl w:val="0"/>
          <w:numId w:val="9"/>
        </w:numPr>
        <w:tabs>
          <w:tab w:val="left" w:pos="220"/>
          <w:tab w:val="left" w:pos="720"/>
        </w:tabs>
        <w:autoSpaceDE w:val="0"/>
        <w:autoSpaceDN w:val="0"/>
        <w:adjustRightInd w:val="0"/>
        <w:spacing w:after="0" w:line="240" w:lineRule="auto"/>
        <w:ind w:hanging="720"/>
        <w:rPr>
          <w:rFonts w:asciiTheme="majorHAnsi" w:hAnsiTheme="majorHAnsi"/>
          <w:color w:val="262626"/>
          <w:highlight w:val="yellow"/>
        </w:rPr>
      </w:pPr>
      <w:r w:rsidRPr="007B4B14">
        <w:rPr>
          <w:rFonts w:asciiTheme="majorHAnsi" w:hAnsiTheme="majorHAnsi"/>
          <w:b/>
          <w:bCs/>
          <w:color w:val="262626"/>
          <w:highlight w:val="yellow"/>
        </w:rPr>
        <w:t>expression</w:t>
      </w:r>
      <w:r w:rsidRPr="007B4B14">
        <w:rPr>
          <w:rFonts w:asciiTheme="majorHAnsi" w:hAnsiTheme="majorHAnsi"/>
          <w:color w:val="262626"/>
          <w:highlight w:val="yellow"/>
        </w:rPr>
        <w:t xml:space="preserve">: total read count (T), reflecting the combined effects of sequencing depth, expressed transcript abundance. </w:t>
      </w:r>
      <w:r w:rsidRPr="007B4B14">
        <w:rPr>
          <w:rFonts w:asciiTheme="majorHAnsi" w:hAnsiTheme="majorHAnsi"/>
          <w:i/>
          <w:iCs/>
          <w:color w:val="262626"/>
          <w:highlight w:val="yellow"/>
        </w:rPr>
        <w:t>Given the strongly skewed distribution, I aslo made log2 tranformation of expression</w:t>
      </w:r>
      <w:r w:rsidRPr="007B4B14">
        <w:rPr>
          <w:rFonts w:asciiTheme="majorHAnsi" w:hAnsiTheme="majorHAnsi"/>
          <w:color w:val="262626"/>
          <w:highlight w:val="yellow"/>
        </w:rPr>
        <w:t>.</w:t>
      </w:r>
      <w:r w:rsidRPr="007B4B14">
        <w:rPr>
          <w:rFonts w:asciiTheme="majorHAnsi" w:hAnsiTheme="majorHAnsi"/>
          <w:color w:val="313131"/>
          <w:highlight w:val="yellow"/>
        </w:rPr>
        <w:t>Comparing performance of two homoeologous expression esti</w:t>
      </w:r>
      <w:r w:rsidRPr="007B4B14">
        <w:rPr>
          <w:rFonts w:asciiTheme="majorHAnsi" w:hAnsiTheme="majorHAnsi"/>
          <w:i/>
          <w:highlight w:val="yellow"/>
        </w:rPr>
        <w:t>mation pipelines</w:t>
      </w:r>
    </w:p>
    <w:p w14:paraId="774FDD6E" w14:textId="77777777" w:rsidR="007A30D6" w:rsidRPr="007B4B14" w:rsidRDefault="007A30D6" w:rsidP="007A30D6">
      <w:pPr>
        <w:rPr>
          <w:rFonts w:asciiTheme="majorHAnsi" w:hAnsiTheme="majorHAnsi"/>
          <w:i/>
        </w:rPr>
      </w:pPr>
    </w:p>
    <w:p w14:paraId="4DEEC96F" w14:textId="77777777" w:rsidR="007A30D6" w:rsidRPr="007B4B14" w:rsidRDefault="007A30D6" w:rsidP="007A30D6">
      <w:pPr>
        <w:rPr>
          <w:rFonts w:asciiTheme="majorHAnsi" w:hAnsiTheme="majorHAnsi"/>
          <w:color w:val="FF0000"/>
        </w:rPr>
      </w:pPr>
      <w:r w:rsidRPr="007B4B14">
        <w:rPr>
          <w:rFonts w:asciiTheme="majorHAnsi" w:hAnsiTheme="majorHAnsi"/>
          <w:color w:val="FF0000"/>
        </w:rPr>
        <w:t xml:space="preserve">Use Correlations among variables and Multiple Logistic Regression tests to show statistical evidences for the association between performance metrics and explanatory variables. All factors listed seem to be significant according to multiple linear regression. Is it possible to conduct prediction? Based on prediction, we can propose a new gene filter to remove poorly partitioned homoeolog gene pairs. </w:t>
      </w:r>
    </w:p>
    <w:p w14:paraId="5CB2868F" w14:textId="77777777" w:rsidR="007A30D6" w:rsidRPr="007B4B14" w:rsidRDefault="007A30D6" w:rsidP="007A30D6">
      <w:pPr>
        <w:rPr>
          <w:rFonts w:asciiTheme="majorHAnsi" w:hAnsiTheme="majorHAnsi"/>
          <w:color w:val="313131"/>
        </w:rPr>
      </w:pPr>
    </w:p>
    <w:p w14:paraId="47E0F09E"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has little effect on the amount of differential expression</w:t>
      </w:r>
    </w:p>
    <w:p w14:paraId="1B7BC0FB" w14:textId="5D831441" w:rsidR="007A30D6" w:rsidRPr="007B4B14" w:rsidRDefault="007A30D6" w:rsidP="007A30D6">
      <w:pPr>
        <w:rPr>
          <w:rFonts w:asciiTheme="majorHAnsi" w:hAnsiTheme="majorHAnsi"/>
          <w:color w:val="262626"/>
        </w:rPr>
      </w:pPr>
      <w:r w:rsidRPr="007B4B14">
        <w:rPr>
          <w:rFonts w:asciiTheme="majorHAnsi" w:hAnsiTheme="majorHAnsi"/>
          <w:color w:val="262626"/>
        </w:rPr>
        <w:t>A major interest in analyzing polyploid transcriptomes is to identify expression divergence between homoeologous genes, which has become an established approach to study homoeolog expression bias and to infer functional divergence of duplicated genes</w:t>
      </w:r>
      <w:r w:rsidR="00270740">
        <w:rPr>
          <w:rFonts w:asciiTheme="majorHAnsi" w:hAnsiTheme="majorHAnsi"/>
          <w:color w:val="262626"/>
        </w:rPr>
        <w:t xml:space="preserve"> </w:t>
      </w:r>
      <w:commentRangeStart w:id="32"/>
      <w:r w:rsidR="00270740">
        <w:rPr>
          <w:rFonts w:asciiTheme="majorHAnsi" w:hAnsiTheme="majorHAnsi"/>
          <w:color w:val="262626"/>
        </w:rPr>
        <w:fldChar w:fldCharType="begin" w:fldLock="1"/>
      </w:r>
      <w:r w:rsidR="0056414F">
        <w:rPr>
          <w:rFonts w:asciiTheme="majorHAnsi" w:hAnsiTheme="majorHAnsi"/>
          <w:color w:val="262626"/>
        </w:rPr>
        <w:instrText>ADDIN CSL_CITATION { "citationItems" : [ { "id" : "ITEM-1", "itemData" : { "DOI" : "10.1111/j.1469-8137.2012.04365.x", "ISSN" : "0028646X", "author" : [ { "dropping-particle" : "", "family" : "Grover", "given" : "C.E.", "non-dropping-particle" : "", "parse-names" : false, "suffix" : "" }, { "dropping-particle" : "", "family" : "Gallagher", "given" : "J.P.", "non-dropping-particle" : "", "parse-names" : false, "suffix" : "" }, { "dropping-particle" : "", "family" : "Szadkowski", "given" : "E.P.", "non-dropping-particle" : "", "parse-names" : false, "suffix" : "" }, { "dropping-particle" : "", "family" : "Yoo", "given" : "M.J.", "non-dropping-particle" : "", "parse-names" : false, "suffix" : "" }, { "dropping-particle" : "", "family" : "Flagel", "given" : "L.E.", "non-dropping-particle" : "", "parse-names" : false, "suffix" : "" }, { "dropping-particle" : "", "family" : "Wendel", "given" : "J.F.", "non-dropping-particle" : "", "parse-names" : false, "suffix" : "" } ], "container-title" : "New Phytologist", "id" : "ITEM-1", "issue" : "4", "issued" : { "date-parts" : [ [ "2012" ] ] }, "title" : "Homoeolog expression bias and expression level dominance in allopolyploids", "type" : "article-journal", "volume" : "196" }, "uris" : [ "http://www.mendeley.com/documents/?uuid=9a00b91f-4e42-4937-9db5-f0e78ea01248" ] }, { "id" : "ITEM-2", "itemData" : { "DOI" : "10.1038/hdy.2012.94", "ISSN" : "0018-067X", "PMID" : "23169565", "abstract" : "Allopolyploidy is an evolutionary and mechanistically intriguing process, in that it entails the reconciliation of two or more sets of diverged genomes and regulatory interactions. In this study, we explored gene expression patterns in interspecific hybrid F(1), and synthetic and natural allopolyploid cotton using RNA-Seq reads from leaf transcriptomes. We determined how the extent and direction of expression level dominance (total level of expression for both homoeologs) and homoeolog expression bias (relative contribution of homoeologs to the transcriptome) changed from hybridization through evolution at the polyploid level and following cotton domestication. Genome-wide expression level dominance was biased toward the A-genome in the diploid hybrid and natural allopolyploids, whereas the direction was reversed in the synthetic allopolyploid. This biased expression level dominance was mainly caused by up- or downregulation of the homoeolog from the 'non-dominant' parent. Extensive alterations in homoeolog expression bias and expression level dominance accompany the initial merger of two diverged diploid genomes, suggesting a combination of regulatory (cis or trans) and epigenetic interactions that may arise and propagate through the transcriptome network. The extent of homoeolog expression bias and expression level dominance increases over time, from genome merger through evolution at the polyploid level. Higher rates of transgressive and novel gene expression patterns as well as homoeolog silencing were observed in natural allopolyploids than in F(1) hybrid and synthetic allopolyploid cottons. These observations suggest that natural selection reconciles the regulatory mismatches caused by initial genomic merger, while new gene expression conditions are generated for evaluation by selection.Heredity advance online publication, 21 November 2012; doi:10.1038/hdy.2012.94.", "author" : [ { "dropping-particle" : "", "family" : "Yoo", "given" : "M-J", "non-dropping-particle" : "", "parse-names" : false, "suffix" : "" }, { "dropping-particle" : "", "family" : "Szadkowski", "given" : "E", "non-dropping-particle" : "", "parse-names" : false, "suffix" : "" }, { "dropping-particle" : "", "family" : "Wendel", "given" : "J F", "non-dropping-particle" : "", "parse-names" : false, "suffix" : "" } ], "container-title" : "Heredity", "id" : "ITEM-2", "issue" : "2", "issued" : { "date-parts" : [ [ "2013", "2", "21" ] ] }, "page" : "171-180", "publisher" : "Nature Publishing Group", "title" : "Homoeolog expression bias and expression level dominance in allopolyploid cotton", "type" : "article-journal", "volume" : "110" }, "uris" : [ "http://www.mendeley.com/documents/?uuid=50fbb9f3-2f3b-4391-8415-c3bb908694d3" ] } ], "mendeley" : { "formattedCitation" : "[27,28]", "plainTextFormattedCitation" : "[27,28]", "previouslyFormattedCitation" : "[27,28]" }, "properties" : { "noteIndex" : 0 }, "schema" : "https://github.com/citation-style-language/schema/raw/master/csl-citation.json" }</w:instrText>
      </w:r>
      <w:r w:rsidR="00270740">
        <w:rPr>
          <w:rFonts w:asciiTheme="majorHAnsi" w:hAnsiTheme="majorHAnsi"/>
          <w:color w:val="262626"/>
        </w:rPr>
        <w:fldChar w:fldCharType="separate"/>
      </w:r>
      <w:r w:rsidR="00270740" w:rsidRPr="00270740">
        <w:rPr>
          <w:rFonts w:asciiTheme="majorHAnsi" w:hAnsiTheme="majorHAnsi"/>
          <w:noProof/>
          <w:color w:val="262626"/>
        </w:rPr>
        <w:t>[27,28]</w:t>
      </w:r>
      <w:r w:rsidR="00270740">
        <w:rPr>
          <w:rFonts w:asciiTheme="majorHAnsi" w:hAnsiTheme="majorHAnsi"/>
          <w:color w:val="262626"/>
        </w:rPr>
        <w:fldChar w:fldCharType="end"/>
      </w:r>
      <w:commentRangeEnd w:id="32"/>
      <w:r w:rsidR="00270740">
        <w:rPr>
          <w:rStyle w:val="CommentReference"/>
        </w:rPr>
        <w:commentReference w:id="32"/>
      </w:r>
      <w:r w:rsidRPr="007B4B14">
        <w:rPr>
          <w:rFonts w:asciiTheme="majorHAnsi" w:hAnsiTheme="majorHAnsi"/>
          <w:color w:val="262626"/>
        </w:rPr>
        <w:t>. To evaluate</w:t>
      </w:r>
      <w:r w:rsidR="00114B52">
        <w:rPr>
          <w:rFonts w:asciiTheme="majorHAnsi" w:hAnsiTheme="majorHAnsi"/>
          <w:color w:val="262626"/>
        </w:rPr>
        <w:t xml:space="preserve"> the extent to which </w:t>
      </w:r>
      <w:r w:rsidRPr="007B4B14">
        <w:rPr>
          <w:rFonts w:asciiTheme="majorHAnsi" w:hAnsiTheme="majorHAnsi"/>
          <w:color w:val="262626"/>
        </w:rPr>
        <w:t xml:space="preserve">estimated </w:t>
      </w:r>
      <w:r w:rsidR="00114B52">
        <w:rPr>
          <w:rFonts w:asciiTheme="majorHAnsi" w:hAnsiTheme="majorHAnsi"/>
          <w:color w:val="262626"/>
        </w:rPr>
        <w:t xml:space="preserve">(partitioned) </w:t>
      </w:r>
      <w:r w:rsidRPr="007B4B14">
        <w:rPr>
          <w:rFonts w:asciiTheme="majorHAnsi" w:hAnsiTheme="majorHAnsi"/>
          <w:color w:val="262626"/>
        </w:rPr>
        <w:t xml:space="preserve">homoeolog read counts can faithfully represent the expression divergence exhibited by actual homoeolog expression levels, we conducted differential expression (DE) analysis for the synthetic </w:t>
      </w:r>
      <w:r w:rsidR="003F37B4">
        <w:rPr>
          <w:rFonts w:asciiTheme="majorHAnsi" w:hAnsiTheme="majorHAnsi"/>
          <w:color w:val="262626"/>
        </w:rPr>
        <w:t>polyploid</w:t>
      </w:r>
      <w:r w:rsidRPr="007B4B14">
        <w:rPr>
          <w:rFonts w:asciiTheme="majorHAnsi" w:hAnsiTheme="majorHAnsi"/>
          <w:color w:val="262626"/>
        </w:rPr>
        <w:t xml:space="preserve"> dataset</w:t>
      </w:r>
      <w:r w:rsidR="003F37B4">
        <w:rPr>
          <w:rFonts w:asciiTheme="majorHAnsi" w:hAnsiTheme="majorHAnsi"/>
          <w:color w:val="262626"/>
        </w:rPr>
        <w:t>s</w:t>
      </w:r>
      <w:r w:rsidRPr="007B4B14">
        <w:rPr>
          <w:rFonts w:asciiTheme="majorHAnsi" w:hAnsiTheme="majorHAnsi"/>
          <w:color w:val="262626"/>
        </w:rPr>
        <w:t xml:space="preserve"> using </w:t>
      </w:r>
      <w:r w:rsidRPr="007B4B14">
        <w:rPr>
          <w:rFonts w:asciiTheme="majorHAnsi" w:hAnsiTheme="majorHAnsi"/>
          <w:i/>
          <w:color w:val="262626"/>
        </w:rPr>
        <w:t>true</w:t>
      </w:r>
      <w:r w:rsidRPr="007B4B14">
        <w:rPr>
          <w:rFonts w:asciiTheme="majorHAnsi" w:hAnsiTheme="majorHAnsi"/>
          <w:color w:val="262626"/>
        </w:rPr>
        <w:t xml:space="preserve"> and </w:t>
      </w:r>
      <w:r w:rsidRPr="007B4B14">
        <w:rPr>
          <w:rFonts w:asciiTheme="majorHAnsi" w:hAnsiTheme="majorHAnsi"/>
          <w:i/>
          <w:color w:val="262626"/>
        </w:rPr>
        <w:t>estimated</w:t>
      </w:r>
      <w:r w:rsidRPr="007B4B14">
        <w:rPr>
          <w:rFonts w:asciiTheme="majorHAnsi" w:hAnsiTheme="majorHAnsi"/>
          <w:color w:val="262626"/>
        </w:rPr>
        <w:t xml:space="preserve"> homoeolog expression levels. In combination with the three expression estimating pipelines, two methods of DE analysis were tested as a possible source of variance to infer expression divergence between homoeologs </w:t>
      </w:r>
      <w:r w:rsidRPr="007B4B14">
        <w:rPr>
          <w:rFonts w:asciiTheme="majorHAnsi" w:hAnsiTheme="majorHAnsi"/>
          <w:color w:val="262626"/>
          <w:highlight w:val="yellow"/>
        </w:rPr>
        <w:t>(Figure 1. Workflow</w:t>
      </w:r>
      <w:r w:rsidRPr="007B4B14">
        <w:rPr>
          <w:rFonts w:asciiTheme="majorHAnsi" w:hAnsiTheme="majorHAnsi"/>
          <w:color w:val="262626"/>
        </w:rPr>
        <w:t>). With 11.1% to 44.1% of differential expression detected across sampling conditions (</w:t>
      </w:r>
      <w:r w:rsidRPr="007B4B14">
        <w:rPr>
          <w:rFonts w:asciiTheme="majorHAnsi" w:hAnsiTheme="majorHAnsi"/>
          <w:color w:val="262626"/>
          <w:highlight w:val="yellow"/>
        </w:rPr>
        <w:t>supplemental “s3.DE.summary.txt”</w:t>
      </w:r>
      <w:r w:rsidRPr="007B4B14">
        <w:rPr>
          <w:rFonts w:asciiTheme="majorHAnsi" w:hAnsiTheme="majorHAnsi"/>
          <w:color w:val="262626"/>
        </w:rPr>
        <w:t xml:space="preserve">), </w:t>
      </w:r>
      <w:r w:rsidRPr="007B4B14">
        <w:rPr>
          <w:rFonts w:asciiTheme="majorHAnsi" w:hAnsiTheme="majorHAnsi"/>
          <w:color w:val="FF0000"/>
        </w:rPr>
        <w:t xml:space="preserve">no significant difference was observed between the </w:t>
      </w:r>
      <w:r w:rsidRPr="007B4B14">
        <w:rPr>
          <w:rFonts w:asciiTheme="majorHAnsi" w:hAnsiTheme="majorHAnsi"/>
          <w:i/>
          <w:color w:val="FF0000"/>
        </w:rPr>
        <w:t>true</w:t>
      </w:r>
      <w:r w:rsidRPr="007B4B14">
        <w:rPr>
          <w:rFonts w:asciiTheme="majorHAnsi" w:hAnsiTheme="majorHAnsi"/>
          <w:color w:val="FF0000"/>
        </w:rPr>
        <w:t xml:space="preserve"> and </w:t>
      </w:r>
      <w:r w:rsidRPr="007B4B14">
        <w:rPr>
          <w:rFonts w:asciiTheme="majorHAnsi" w:hAnsiTheme="majorHAnsi"/>
          <w:i/>
          <w:color w:val="FF0000"/>
        </w:rPr>
        <w:t>estimated</w:t>
      </w:r>
      <w:r w:rsidRPr="007B4B14">
        <w:rPr>
          <w:rFonts w:asciiTheme="majorHAnsi" w:hAnsiTheme="majorHAnsi"/>
          <w:color w:val="FF0000"/>
        </w:rPr>
        <w:t xml:space="preserve"> numbers of DE genes </w:t>
      </w:r>
      <w:r w:rsidRPr="007B4B14">
        <w:rPr>
          <w:rFonts w:asciiTheme="majorHAnsi" w:hAnsiTheme="majorHAnsi"/>
          <w:color w:val="948A54" w:themeColor="background2" w:themeShade="80"/>
        </w:rPr>
        <w:t>(this is different from seeds-only results, where “fewer DE genes were identified from estimated homoeolog reads counts than those inferred from true expression levels, leading to an approximately 10% under-estimation of homoeolog expression divergence associated with the process of homoeolog read estimation” )</w:t>
      </w:r>
      <w:r w:rsidRPr="007B4B14">
        <w:rPr>
          <w:rFonts w:asciiTheme="majorHAnsi" w:hAnsiTheme="majorHAnsi"/>
          <w:color w:val="000000" w:themeColor="text1"/>
        </w:rPr>
        <w:t xml:space="preserve"> (Analysis of variance followed by Tukey’s HSD post-hoc test; </w:t>
      </w:r>
      <w:r w:rsidRPr="007B4B14">
        <w:rPr>
          <w:rFonts w:asciiTheme="majorHAnsi" w:hAnsiTheme="majorHAnsi"/>
          <w:color w:val="000000" w:themeColor="text1"/>
          <w:highlight w:val="yellow"/>
        </w:rPr>
        <w:t>supplemental “s3.DE.performance.pdf” first 2 pages + anova results in chart</w:t>
      </w:r>
      <w:r w:rsidRPr="007B4B14">
        <w:rPr>
          <w:rFonts w:asciiTheme="majorHAnsi" w:hAnsiTheme="majorHAnsi"/>
          <w:color w:val="000000" w:themeColor="text1"/>
        </w:rPr>
        <w:t xml:space="preserve">). By examining the overlap of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lists of DE genes, we evaluated the resulted homoeolog expression divergence in terms of sensitivity, specificity, and AUC. As shown in Figure 2 (</w:t>
      </w:r>
      <w:r w:rsidRPr="007B4B14">
        <w:rPr>
          <w:rFonts w:asciiTheme="majorHAnsi" w:hAnsiTheme="majorHAnsi"/>
          <w:color w:val="000000" w:themeColor="text1"/>
          <w:highlight w:val="yellow"/>
        </w:rPr>
        <w:t>“s3.DE.performance.pdf” last 3 pages + anova results in chart</w:t>
      </w:r>
      <w:r w:rsidRPr="007B4B14">
        <w:rPr>
          <w:rFonts w:asciiTheme="majorHAnsi" w:hAnsiTheme="majorHAnsi"/>
          <w:color w:val="000000" w:themeColor="text1"/>
        </w:rPr>
        <w:t>), Gsnap-Polycat significantly outperforms the other two pipelines. A</w:t>
      </w:r>
      <w:r w:rsidRPr="007B4B14">
        <w:rPr>
          <w:rFonts w:asciiTheme="majorHAnsi" w:hAnsiTheme="majorHAnsi"/>
          <w:color w:val="262626"/>
        </w:rPr>
        <w:t xml:space="preserve">lthough similar levels of sensitivity were seen for two DE methods, EBSeq exhibited a higher level of specificity and AUC than DESeq2 </w:t>
      </w:r>
      <w:r w:rsidRPr="007B4B14">
        <w:rPr>
          <w:rFonts w:asciiTheme="majorHAnsi" w:hAnsiTheme="majorHAnsi"/>
          <w:color w:val="262626"/>
          <w:highlight w:val="yellow"/>
        </w:rPr>
        <w:t>(Figure 2)</w:t>
      </w:r>
      <w:r w:rsidRPr="007B4B14">
        <w:rPr>
          <w:rFonts w:asciiTheme="majorHAnsi" w:hAnsiTheme="majorHAnsi"/>
          <w:color w:val="262626"/>
        </w:rPr>
        <w:t xml:space="preserve">. Our results indicated that with default parameter setting and FDR controlled at 5%, </w:t>
      </w:r>
      <w:r w:rsidRPr="007B4B14">
        <w:rPr>
          <w:rFonts w:asciiTheme="majorHAnsi" w:hAnsiTheme="majorHAnsi"/>
          <w:color w:val="262626"/>
        </w:rPr>
        <w:lastRenderedPageBreak/>
        <w:t>DESeq2 analysis are more susceptible to Type I error than EBSeq (i.e., false positive detection of DE).</w:t>
      </w:r>
    </w:p>
    <w:p w14:paraId="75A72004"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t>Some discussion about DE method choice:</w:t>
      </w:r>
    </w:p>
    <w:p w14:paraId="27843A8E" w14:textId="77777777" w:rsidR="007A30D6" w:rsidRPr="007B4B14" w:rsidRDefault="002F613A" w:rsidP="007A30D6">
      <w:pPr>
        <w:autoSpaceDE w:val="0"/>
        <w:autoSpaceDN w:val="0"/>
        <w:adjustRightInd w:val="0"/>
        <w:rPr>
          <w:rStyle w:val="Hyperlink"/>
          <w:rFonts w:asciiTheme="majorHAnsi" w:hAnsiTheme="majorHAnsi"/>
          <w:i/>
          <w:color w:val="FF0000"/>
        </w:rPr>
      </w:pPr>
      <w:hyperlink r:id="rId11" w:history="1">
        <w:r w:rsidR="007A30D6" w:rsidRPr="007B4B14">
          <w:rPr>
            <w:rStyle w:val="Hyperlink"/>
            <w:rFonts w:asciiTheme="majorHAnsi" w:hAnsiTheme="majorHAnsi"/>
            <w:i/>
            <w:color w:val="FF0000"/>
          </w:rPr>
          <w:t>https://bmcbioinformatics.biomedcentral.com/articles/10.1186/1471-2105-14-91</w:t>
        </w:r>
      </w:hyperlink>
    </w:p>
    <w:p w14:paraId="16C7323B" w14:textId="77777777" w:rsidR="007A30D6" w:rsidRPr="007B4B14" w:rsidRDefault="007A30D6" w:rsidP="007A30D6">
      <w:pPr>
        <w:autoSpaceDE w:val="0"/>
        <w:autoSpaceDN w:val="0"/>
        <w:adjustRightInd w:val="0"/>
        <w:rPr>
          <w:rFonts w:asciiTheme="majorHAnsi" w:hAnsiTheme="majorHAnsi"/>
          <w:i/>
          <w:color w:val="FF0000"/>
        </w:rPr>
      </w:pPr>
      <w:r w:rsidRPr="007B4B14">
        <w:rPr>
          <w:rFonts w:asciiTheme="majorHAnsi" w:hAnsiTheme="majorHAnsi"/>
          <w:i/>
          <w:color w:val="FF0000"/>
        </w:rPr>
        <w:t>more about how to dicuss method differencehttp://journals.plos.org/plosone/article?id=10.1371/journal.pone.0176185</w:t>
      </w:r>
    </w:p>
    <w:p w14:paraId="72DEB056" w14:textId="77777777" w:rsidR="007A30D6" w:rsidRPr="007B4B14" w:rsidRDefault="007A30D6" w:rsidP="007A30D6">
      <w:pPr>
        <w:rPr>
          <w:rFonts w:asciiTheme="majorHAnsi" w:hAnsiTheme="majorHAnsi"/>
          <w:color w:val="000000" w:themeColor="text1"/>
        </w:rPr>
      </w:pPr>
    </w:p>
    <w:p w14:paraId="641FC834"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Homoeolog read assignment may lead to an underestimation of homoeolog expression divergence</w:t>
      </w:r>
    </w:p>
    <w:p w14:paraId="32506190" w14:textId="77777777" w:rsidR="007A30D6" w:rsidRPr="007B4B14" w:rsidRDefault="007A30D6" w:rsidP="007A30D6">
      <w:pPr>
        <w:rPr>
          <w:rFonts w:asciiTheme="majorHAnsi" w:hAnsiTheme="majorHAnsi"/>
          <w:color w:val="FF0000"/>
        </w:rPr>
      </w:pPr>
      <w:r w:rsidRPr="007B4B14">
        <w:rPr>
          <w:rFonts w:asciiTheme="majorHAnsi" w:hAnsiTheme="majorHAnsi"/>
          <w:color w:val="000000" w:themeColor="text1"/>
        </w:rPr>
        <w:t xml:space="preserve">Distinct from DE analysis, differential co-expression or correlation (DC) operates on the level of gene pairs rather than individual genes, which directly measures how expression relationships between genes are rewired across conditions. For each pair of homoeolog genes, we performed DC analysis 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and compared the changes of co-expression relationship associated with different estimating pipelines in conjunction with data transformation methods (log2RPKM and </w:t>
      </w:r>
      <w:r w:rsidRPr="007B4B14">
        <w:rPr>
          <w:rFonts w:asciiTheme="majorHAnsi" w:hAnsiTheme="majorHAnsi"/>
          <w:i/>
          <w:color w:val="000000" w:themeColor="text1"/>
        </w:rPr>
        <w:t>rlog</w:t>
      </w:r>
      <w:r w:rsidRPr="007B4B14">
        <w:rPr>
          <w:rFonts w:asciiTheme="majorHAnsi" w:hAnsiTheme="majorHAnsi"/>
          <w:color w:val="000000" w:themeColor="text1"/>
        </w:rPr>
        <w:t xml:space="preserve">). With the lower percentage of co-expression changes, GSNAP_PolyCat (log2RPKM - 0.15%, </w:t>
      </w:r>
      <w:r w:rsidRPr="007B4B14">
        <w:rPr>
          <w:rFonts w:asciiTheme="majorHAnsi" w:hAnsiTheme="majorHAnsi"/>
          <w:i/>
          <w:color w:val="000000" w:themeColor="text1"/>
        </w:rPr>
        <w:t>rlog</w:t>
      </w:r>
      <w:r w:rsidRPr="007B4B14">
        <w:rPr>
          <w:rFonts w:asciiTheme="majorHAnsi" w:hAnsiTheme="majorHAnsi"/>
          <w:color w:val="000000" w:themeColor="text1"/>
        </w:rPr>
        <w:t xml:space="preserve"> - 0.10%) and Bowtie2_HyLiTE (log2RPKM - 0.22%, </w:t>
      </w:r>
      <w:r w:rsidRPr="007B4B14">
        <w:rPr>
          <w:rFonts w:asciiTheme="majorHAnsi" w:hAnsiTheme="majorHAnsi"/>
          <w:i/>
          <w:color w:val="000000" w:themeColor="text1"/>
        </w:rPr>
        <w:t>rlog</w:t>
      </w:r>
      <w:r w:rsidRPr="007B4B14">
        <w:rPr>
          <w:rFonts w:asciiTheme="majorHAnsi" w:hAnsiTheme="majorHAnsi"/>
          <w:color w:val="000000" w:themeColor="text1"/>
        </w:rPr>
        <w:t xml:space="preserve"> - 0.12%) outperform Bowtie2_RSEM (RPKM - 3.10%, </w:t>
      </w:r>
      <w:r w:rsidRPr="007B4B14">
        <w:rPr>
          <w:rFonts w:asciiTheme="majorHAnsi" w:hAnsiTheme="majorHAnsi"/>
          <w:i/>
          <w:color w:val="000000" w:themeColor="text1"/>
        </w:rPr>
        <w:t>rlog</w:t>
      </w:r>
      <w:r w:rsidRPr="007B4B14">
        <w:rPr>
          <w:rFonts w:asciiTheme="majorHAnsi" w:hAnsiTheme="majorHAnsi"/>
          <w:color w:val="000000" w:themeColor="text1"/>
        </w:rPr>
        <w:t xml:space="preserve"> - 2.29%). Considering 1% false discovery rate in identifying DC between homoeologous genes, only the Bowtie2_RSEM pipeline introduced significant errors (</w:t>
      </w:r>
      <w:r w:rsidRPr="007B4B14">
        <w:rPr>
          <w:rFonts w:asciiTheme="majorHAnsi" w:hAnsiTheme="majorHAnsi"/>
          <w:color w:val="000000" w:themeColor="text1"/>
          <w:highlight w:val="yellow"/>
        </w:rPr>
        <w:t>Figure 3, “s5.DC.classes.homoeolog.pdf”, add total percentage to left</w:t>
      </w:r>
      <w:r w:rsidRPr="007B4B14">
        <w:rPr>
          <w:rFonts w:asciiTheme="majorHAnsi" w:hAnsiTheme="majorHAnsi"/>
          <w:color w:val="000000" w:themeColor="text1"/>
        </w:rPr>
        <w:t xml:space="preserve">). Among its misidentified DC relationships, over 80% exhibits a gain of co-expression (GOC) pattern of 0/+; that is, these homoeolog gene pairs were detected with significant positive correlation from the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while no such correlation could be inferred from their </w:t>
      </w:r>
      <w:r w:rsidRPr="007B4B14">
        <w:rPr>
          <w:rFonts w:asciiTheme="majorHAnsi" w:hAnsiTheme="majorHAnsi"/>
          <w:i/>
          <w:color w:val="000000" w:themeColor="text1"/>
        </w:rPr>
        <w:t>true</w:t>
      </w:r>
      <w:r w:rsidRPr="007B4B14">
        <w:rPr>
          <w:rFonts w:asciiTheme="majorHAnsi" w:hAnsiTheme="majorHAnsi"/>
          <w:color w:val="000000" w:themeColor="text1"/>
        </w:rPr>
        <w:t xml:space="preserve"> expression profiles. Despite that small numbers co-expression changes were found in GSNAP_PolyCat and Bowtie2_HyLiTE datasets, this pattern remains significantly enriched </w:t>
      </w:r>
      <w:r w:rsidRPr="007B4B14">
        <w:rPr>
          <w:rFonts w:asciiTheme="majorHAnsi" w:hAnsiTheme="majorHAnsi"/>
          <w:color w:val="000000" w:themeColor="text1"/>
          <w:highlight w:val="yellow"/>
        </w:rPr>
        <w:t>(Fig. 3).</w:t>
      </w:r>
      <w:r w:rsidRPr="007B4B14">
        <w:rPr>
          <w:rFonts w:asciiTheme="majorHAnsi" w:hAnsiTheme="majorHAnsi"/>
          <w:color w:val="000000" w:themeColor="text1"/>
        </w:rPr>
        <w:t xml:space="preserve"> It is suggested that the process to estimate homoeolog read counts could lead to a significant change in co-expression relationships between homoeologs, which is characterized by an over-estimation of positive correlations, thereby impairing our ability to infer the functional divergence of duplicated genes. </w:t>
      </w:r>
      <w:r w:rsidRPr="007B4B14">
        <w:rPr>
          <w:rFonts w:asciiTheme="majorHAnsi" w:hAnsiTheme="majorHAnsi"/>
          <w:color w:val="FF0000"/>
        </w:rPr>
        <w:t>For example, a function related example would be convincing.</w:t>
      </w:r>
    </w:p>
    <w:p w14:paraId="50BB8FA7" w14:textId="77777777" w:rsidR="007A30D6" w:rsidRPr="007B4B14" w:rsidRDefault="007A30D6" w:rsidP="007A30D6">
      <w:pPr>
        <w:autoSpaceDE w:val="0"/>
        <w:autoSpaceDN w:val="0"/>
        <w:adjustRightInd w:val="0"/>
        <w:rPr>
          <w:rFonts w:asciiTheme="majorHAnsi" w:hAnsiTheme="majorHAnsi"/>
        </w:rPr>
      </w:pPr>
    </w:p>
    <w:p w14:paraId="4682D84D"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rPr>
        <w:t xml:space="preserve">In addition to homoeolog gene pairs, the identification and classification of DC was also conducted for all possible gene pairs </w:t>
      </w:r>
      <w:r w:rsidRPr="007B4B14">
        <w:rPr>
          <w:rFonts w:asciiTheme="majorHAnsi" w:hAnsiTheme="majorHAnsi"/>
          <w:color w:val="000000" w:themeColor="text1"/>
        </w:rPr>
        <w:t xml:space="preserve">between the </w:t>
      </w:r>
      <w:r w:rsidRPr="007B4B14">
        <w:rPr>
          <w:rFonts w:asciiTheme="majorHAnsi" w:hAnsiTheme="majorHAnsi"/>
          <w:i/>
          <w:color w:val="000000" w:themeColor="text1"/>
        </w:rPr>
        <w:t>true</w:t>
      </w:r>
      <w:r w:rsidRPr="007B4B14">
        <w:rPr>
          <w:rFonts w:asciiTheme="majorHAnsi" w:hAnsiTheme="majorHAnsi"/>
          <w:color w:val="000000" w:themeColor="text1"/>
        </w:rPr>
        <w:t xml:space="preserve"> and </w:t>
      </w:r>
      <w:r w:rsidRPr="007B4B14">
        <w:rPr>
          <w:rFonts w:asciiTheme="majorHAnsi" w:hAnsiTheme="majorHAnsi"/>
          <w:i/>
          <w:color w:val="000000" w:themeColor="text1"/>
        </w:rPr>
        <w:t>estimated</w:t>
      </w:r>
      <w:r w:rsidRPr="007B4B14">
        <w:rPr>
          <w:rFonts w:asciiTheme="majorHAnsi" w:hAnsiTheme="majorHAnsi"/>
          <w:color w:val="000000" w:themeColor="text1"/>
        </w:rPr>
        <w:t xml:space="preserve"> expression profiles, resulting in less than 1% of global pairwise co-expression changes. </w:t>
      </w:r>
      <w:r w:rsidRPr="007B4B14">
        <w:rPr>
          <w:rFonts w:asciiTheme="majorHAnsi" w:hAnsiTheme="majorHAnsi"/>
          <w:color w:val="FF0000"/>
        </w:rPr>
        <w:t>Nothing too interesting here.</w:t>
      </w:r>
    </w:p>
    <w:p w14:paraId="24B0EBA0"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t xml:space="preserve">Table ?. </w:t>
      </w:r>
      <w:r w:rsidRPr="007B4B14">
        <w:rPr>
          <w:rFonts w:asciiTheme="majorHAnsi" w:hAnsiTheme="majorHAnsi"/>
          <w:bCs/>
          <w:color w:val="262626"/>
        </w:rPr>
        <w:t>Percentage of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1A2D59D4" w14:textId="77777777" w:rsidTr="00D81446">
        <w:trPr>
          <w:trHeight w:val="359"/>
        </w:trPr>
        <w:tc>
          <w:tcPr>
            <w:tcW w:w="2170" w:type="dxa"/>
            <w:tcBorders>
              <w:top w:val="single" w:sz="4" w:space="0" w:color="auto"/>
              <w:bottom w:val="single" w:sz="4" w:space="0" w:color="auto"/>
            </w:tcBorders>
          </w:tcPr>
          <w:p w14:paraId="324C10F3"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2B32FA1E"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5DB22172" w14:textId="4F9D1251"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15B9F65F" w14:textId="3D6EE802"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4CA63F72" w14:textId="77777777" w:rsidTr="00D81446">
        <w:trPr>
          <w:cantSplit/>
          <w:trHeight w:val="20"/>
        </w:trPr>
        <w:tc>
          <w:tcPr>
            <w:tcW w:w="2170" w:type="dxa"/>
            <w:tcBorders>
              <w:bottom w:val="single" w:sz="4" w:space="0" w:color="BFBFBF" w:themeColor="background1" w:themeShade="BF"/>
            </w:tcBorders>
          </w:tcPr>
          <w:p w14:paraId="58DBE026"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632EC3F"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0.997%</w:t>
            </w:r>
          </w:p>
        </w:tc>
        <w:tc>
          <w:tcPr>
            <w:tcW w:w="2123" w:type="dxa"/>
            <w:tcBorders>
              <w:bottom w:val="single" w:sz="4" w:space="0" w:color="BFBFBF" w:themeColor="background1" w:themeShade="BF"/>
            </w:tcBorders>
          </w:tcPr>
          <w:p w14:paraId="6A9DE99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0.483%</w:t>
            </w:r>
          </w:p>
        </w:tc>
        <w:tc>
          <w:tcPr>
            <w:tcW w:w="1950" w:type="dxa"/>
            <w:tcBorders>
              <w:bottom w:val="single" w:sz="4" w:space="0" w:color="BFBFBF" w:themeColor="background1" w:themeShade="BF"/>
            </w:tcBorders>
          </w:tcPr>
          <w:p w14:paraId="4716B18D"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0.866%</w:t>
            </w:r>
          </w:p>
        </w:tc>
      </w:tr>
      <w:tr w:rsidR="007A30D6" w:rsidRPr="007B4B14" w14:paraId="75285D93" w14:textId="77777777" w:rsidTr="00D81446">
        <w:trPr>
          <w:cantSplit/>
          <w:trHeight w:val="20"/>
        </w:trPr>
        <w:tc>
          <w:tcPr>
            <w:tcW w:w="2170" w:type="dxa"/>
          </w:tcPr>
          <w:p w14:paraId="20DCCE5C"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Pr>
          <w:p w14:paraId="51E5600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0.778%</w:t>
            </w:r>
          </w:p>
        </w:tc>
        <w:tc>
          <w:tcPr>
            <w:tcW w:w="2123" w:type="dxa"/>
          </w:tcPr>
          <w:p w14:paraId="67A11C98"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0.411%</w:t>
            </w:r>
          </w:p>
        </w:tc>
        <w:tc>
          <w:tcPr>
            <w:tcW w:w="1950" w:type="dxa"/>
          </w:tcPr>
          <w:p w14:paraId="2AD2D454"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0.766%</w:t>
            </w:r>
          </w:p>
        </w:tc>
      </w:tr>
    </w:tbl>
    <w:p w14:paraId="289AC00C" w14:textId="77777777" w:rsidR="007A30D6" w:rsidRPr="007B4B14" w:rsidRDefault="007A30D6" w:rsidP="007A30D6">
      <w:pPr>
        <w:autoSpaceDE w:val="0"/>
        <w:autoSpaceDN w:val="0"/>
        <w:adjustRightInd w:val="0"/>
        <w:rPr>
          <w:rFonts w:asciiTheme="majorHAnsi" w:hAnsiTheme="majorHAnsi"/>
          <w:b/>
          <w:bCs/>
          <w:color w:val="262626"/>
        </w:rPr>
      </w:pPr>
    </w:p>
    <w:p w14:paraId="53C658B6" w14:textId="77777777" w:rsidR="007A30D6" w:rsidRPr="007B4B14" w:rsidRDefault="007A30D6" w:rsidP="007A30D6">
      <w:pPr>
        <w:autoSpaceDE w:val="0"/>
        <w:autoSpaceDN w:val="0"/>
        <w:adjustRightInd w:val="0"/>
        <w:rPr>
          <w:rFonts w:asciiTheme="majorHAnsi" w:hAnsiTheme="majorHAnsi"/>
          <w:color w:val="FF0000"/>
        </w:rPr>
      </w:pPr>
      <w:r w:rsidRPr="007B4B14">
        <w:rPr>
          <w:rFonts w:asciiTheme="majorHAnsi" w:hAnsiTheme="majorHAnsi"/>
          <w:color w:val="FF0000"/>
        </w:rPr>
        <w:lastRenderedPageBreak/>
        <w:t>Differential co-expressed genes can be detected as enriched of changed gene pairs. As shown in table below, the highest number of DC genes were resulted from HyLiTE, and lowest from RSEM; this pattern doesn’t make much sense. Taking a closer look of DC genes, more At then Dt genes were found, and DC genes appear to show lower expression and smaller percentage effective region.</w:t>
      </w:r>
    </w:p>
    <w:p w14:paraId="7B461B79" w14:textId="77777777" w:rsidR="007A30D6" w:rsidRPr="007B4B14" w:rsidRDefault="007A30D6" w:rsidP="007A30D6">
      <w:pPr>
        <w:autoSpaceDE w:val="0"/>
        <w:autoSpaceDN w:val="0"/>
        <w:adjustRightInd w:val="0"/>
        <w:rPr>
          <w:rFonts w:asciiTheme="majorHAnsi" w:hAnsiTheme="majorHAnsi"/>
          <w:b/>
          <w:bCs/>
          <w:color w:val="262626"/>
        </w:rPr>
      </w:pPr>
    </w:p>
    <w:p w14:paraId="4B98FD99" w14:textId="77777777" w:rsidR="007A30D6" w:rsidRPr="007B4B14" w:rsidRDefault="007A30D6" w:rsidP="007A30D6">
      <w:pPr>
        <w:autoSpaceDE w:val="0"/>
        <w:autoSpaceDN w:val="0"/>
        <w:adjustRightInd w:val="0"/>
        <w:rPr>
          <w:rFonts w:asciiTheme="majorHAnsi" w:hAnsiTheme="majorHAnsi"/>
          <w:bCs/>
          <w:color w:val="262626"/>
        </w:rPr>
      </w:pPr>
      <w:r w:rsidRPr="007B4B14">
        <w:rPr>
          <w:rFonts w:asciiTheme="majorHAnsi" w:hAnsiTheme="majorHAnsi"/>
          <w:b/>
          <w:bCs/>
          <w:color w:val="262626"/>
        </w:rPr>
        <w:t xml:space="preserve">Table ?. </w:t>
      </w:r>
      <w:r w:rsidRPr="007B4B14">
        <w:rPr>
          <w:rFonts w:asciiTheme="majorHAnsi" w:hAnsiTheme="majorHAnsi"/>
          <w:bCs/>
          <w:color w:val="262626"/>
        </w:rPr>
        <w:t>Genes enriched with differential co-expressed gene pairs.</w:t>
      </w:r>
    </w:p>
    <w:tbl>
      <w:tblPr>
        <w:tblStyle w:val="TableGridLight"/>
        <w:tblW w:w="0" w:type="auto"/>
        <w:tblLook w:val="04A0" w:firstRow="1" w:lastRow="0" w:firstColumn="1" w:lastColumn="0" w:noHBand="0" w:noVBand="1"/>
      </w:tblPr>
      <w:tblGrid>
        <w:gridCol w:w="2170"/>
        <w:gridCol w:w="2613"/>
        <w:gridCol w:w="2123"/>
        <w:gridCol w:w="1950"/>
      </w:tblGrid>
      <w:tr w:rsidR="007A30D6" w:rsidRPr="007B4B14" w14:paraId="76DB8DCC" w14:textId="77777777" w:rsidTr="00D81446">
        <w:trPr>
          <w:trHeight w:val="359"/>
        </w:trPr>
        <w:tc>
          <w:tcPr>
            <w:tcW w:w="2170" w:type="dxa"/>
            <w:tcBorders>
              <w:top w:val="single" w:sz="4" w:space="0" w:color="auto"/>
              <w:bottom w:val="single" w:sz="4" w:space="0" w:color="auto"/>
            </w:tcBorders>
          </w:tcPr>
          <w:p w14:paraId="4745AE2C" w14:textId="77777777" w:rsidR="007A30D6" w:rsidRPr="007B4B14" w:rsidRDefault="007A30D6" w:rsidP="00D81446">
            <w:pPr>
              <w:autoSpaceDE w:val="0"/>
              <w:autoSpaceDN w:val="0"/>
              <w:adjustRightInd w:val="0"/>
              <w:rPr>
                <w:rFonts w:asciiTheme="majorHAnsi" w:hAnsiTheme="majorHAnsi"/>
                <w:b/>
                <w:bCs/>
                <w:color w:val="262626"/>
              </w:rPr>
            </w:pPr>
          </w:p>
        </w:tc>
        <w:tc>
          <w:tcPr>
            <w:tcW w:w="2613" w:type="dxa"/>
            <w:tcBorders>
              <w:top w:val="single" w:sz="4" w:space="0" w:color="auto"/>
              <w:bottom w:val="single" w:sz="4" w:space="0" w:color="auto"/>
            </w:tcBorders>
          </w:tcPr>
          <w:p w14:paraId="5737B4C9" w14:textId="77777777" w:rsidR="007A30D6" w:rsidRPr="007B4B14" w:rsidRDefault="007A30D6" w:rsidP="00D81446">
            <w:pPr>
              <w:autoSpaceDE w:val="0"/>
              <w:autoSpaceDN w:val="0"/>
              <w:adjustRightInd w:val="0"/>
              <w:jc w:val="center"/>
              <w:rPr>
                <w:rFonts w:asciiTheme="majorHAnsi" w:hAnsiTheme="majorHAnsi"/>
                <w:b/>
                <w:bCs/>
                <w:color w:val="262626"/>
              </w:rPr>
            </w:pPr>
            <w:r w:rsidRPr="007B4B14">
              <w:rPr>
                <w:rFonts w:asciiTheme="majorHAnsi" w:hAnsiTheme="majorHAnsi"/>
                <w:b/>
                <w:bCs/>
                <w:color w:val="262626"/>
              </w:rPr>
              <w:t>GSNAP-PolyCat</w:t>
            </w:r>
          </w:p>
        </w:tc>
        <w:tc>
          <w:tcPr>
            <w:tcW w:w="2123" w:type="dxa"/>
            <w:tcBorders>
              <w:top w:val="single" w:sz="4" w:space="0" w:color="auto"/>
              <w:bottom w:val="single" w:sz="4" w:space="0" w:color="auto"/>
            </w:tcBorders>
          </w:tcPr>
          <w:p w14:paraId="0F1F64F4" w14:textId="0EF171E8"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 xml:space="preserve">HyLiTE </w:t>
            </w:r>
          </w:p>
        </w:tc>
        <w:tc>
          <w:tcPr>
            <w:tcW w:w="1950" w:type="dxa"/>
            <w:tcBorders>
              <w:top w:val="single" w:sz="4" w:space="0" w:color="auto"/>
              <w:bottom w:val="single" w:sz="4" w:space="0" w:color="auto"/>
            </w:tcBorders>
          </w:tcPr>
          <w:p w14:paraId="4270A7A0" w14:textId="19BE0D45" w:rsidR="007A30D6" w:rsidRPr="007B4B14" w:rsidRDefault="00851012" w:rsidP="00D81446">
            <w:pPr>
              <w:autoSpaceDE w:val="0"/>
              <w:autoSpaceDN w:val="0"/>
              <w:adjustRightInd w:val="0"/>
              <w:jc w:val="center"/>
              <w:rPr>
                <w:rFonts w:asciiTheme="majorHAnsi" w:hAnsiTheme="majorHAnsi"/>
                <w:b/>
                <w:bCs/>
                <w:color w:val="262626"/>
              </w:rPr>
            </w:pPr>
            <w:r>
              <w:rPr>
                <w:rFonts w:asciiTheme="majorHAnsi" w:hAnsiTheme="majorHAnsi"/>
                <w:b/>
                <w:bCs/>
                <w:color w:val="262626"/>
              </w:rPr>
              <w:t>RSEM</w:t>
            </w:r>
          </w:p>
        </w:tc>
      </w:tr>
      <w:tr w:rsidR="007A30D6" w:rsidRPr="007B4B14" w14:paraId="19C7A327" w14:textId="77777777" w:rsidTr="00D81446">
        <w:trPr>
          <w:cantSplit/>
          <w:trHeight w:val="20"/>
        </w:trPr>
        <w:tc>
          <w:tcPr>
            <w:tcW w:w="2170" w:type="dxa"/>
            <w:tcBorders>
              <w:bottom w:val="single" w:sz="4" w:space="0" w:color="BFBFBF" w:themeColor="background1" w:themeShade="BF"/>
            </w:tcBorders>
          </w:tcPr>
          <w:p w14:paraId="5FDBC1CB"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RLD</w:t>
            </w:r>
          </w:p>
        </w:tc>
        <w:tc>
          <w:tcPr>
            <w:tcW w:w="2613" w:type="dxa"/>
            <w:tcBorders>
              <w:bottom w:val="single" w:sz="4" w:space="0" w:color="BFBFBF" w:themeColor="background1" w:themeShade="BF"/>
            </w:tcBorders>
          </w:tcPr>
          <w:p w14:paraId="0CA67E2A"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rPr>
              <w:t>6980 (10.1%)</w:t>
            </w:r>
          </w:p>
        </w:tc>
        <w:tc>
          <w:tcPr>
            <w:tcW w:w="2123" w:type="dxa"/>
            <w:tcBorders>
              <w:bottom w:val="single" w:sz="4" w:space="0" w:color="BFBFBF" w:themeColor="background1" w:themeShade="BF"/>
            </w:tcBorders>
          </w:tcPr>
          <w:p w14:paraId="6A42B692"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8880 (13.7%)</w:t>
            </w:r>
          </w:p>
        </w:tc>
        <w:tc>
          <w:tcPr>
            <w:tcW w:w="1950" w:type="dxa"/>
            <w:tcBorders>
              <w:bottom w:val="single" w:sz="4" w:space="0" w:color="BFBFBF" w:themeColor="background1" w:themeShade="BF"/>
            </w:tcBorders>
          </w:tcPr>
          <w:p w14:paraId="1C62EA6A"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5893 (8.6%)</w:t>
            </w:r>
          </w:p>
        </w:tc>
      </w:tr>
      <w:tr w:rsidR="007A30D6" w:rsidRPr="007B4B14" w14:paraId="3B908A3C" w14:textId="77777777" w:rsidTr="00D81446">
        <w:trPr>
          <w:cantSplit/>
          <w:trHeight w:val="20"/>
        </w:trPr>
        <w:tc>
          <w:tcPr>
            <w:tcW w:w="2170" w:type="dxa"/>
            <w:tcBorders>
              <w:bottom w:val="single" w:sz="4" w:space="0" w:color="auto"/>
            </w:tcBorders>
          </w:tcPr>
          <w:p w14:paraId="1ACABCF4" w14:textId="77777777" w:rsidR="007A30D6" w:rsidRPr="007B4B14" w:rsidRDefault="007A30D6" w:rsidP="00D81446">
            <w:pPr>
              <w:autoSpaceDE w:val="0"/>
              <w:autoSpaceDN w:val="0"/>
              <w:adjustRightInd w:val="0"/>
              <w:jc w:val="right"/>
              <w:rPr>
                <w:rFonts w:asciiTheme="majorHAnsi" w:hAnsiTheme="majorHAnsi"/>
                <w:bCs/>
                <w:color w:val="262626"/>
              </w:rPr>
            </w:pPr>
            <w:r w:rsidRPr="007B4B14">
              <w:rPr>
                <w:rFonts w:asciiTheme="majorHAnsi" w:hAnsiTheme="majorHAnsi"/>
                <w:bCs/>
                <w:color w:val="262626"/>
              </w:rPr>
              <w:t>RPKM</w:t>
            </w:r>
          </w:p>
        </w:tc>
        <w:tc>
          <w:tcPr>
            <w:tcW w:w="2613" w:type="dxa"/>
            <w:tcBorders>
              <w:bottom w:val="single" w:sz="4" w:space="0" w:color="auto"/>
            </w:tcBorders>
          </w:tcPr>
          <w:p w14:paraId="6EBF8F71"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7282 (10.5%)</w:t>
            </w:r>
          </w:p>
        </w:tc>
        <w:tc>
          <w:tcPr>
            <w:tcW w:w="2123" w:type="dxa"/>
            <w:tcBorders>
              <w:bottom w:val="single" w:sz="4" w:space="0" w:color="auto"/>
            </w:tcBorders>
          </w:tcPr>
          <w:p w14:paraId="45EEC1B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rPr>
              <w:t>8696 (13.5%)</w:t>
            </w:r>
          </w:p>
        </w:tc>
        <w:tc>
          <w:tcPr>
            <w:tcW w:w="1950" w:type="dxa"/>
            <w:tcBorders>
              <w:bottom w:val="single" w:sz="4" w:space="0" w:color="auto"/>
            </w:tcBorders>
          </w:tcPr>
          <w:p w14:paraId="738B217C" w14:textId="77777777" w:rsidR="007A30D6" w:rsidRPr="007B4B14" w:rsidRDefault="007A30D6" w:rsidP="00D81446">
            <w:pPr>
              <w:wordWrap w:val="0"/>
              <w:autoSpaceDE w:val="0"/>
              <w:autoSpaceDN w:val="0"/>
              <w:adjustRightInd w:val="0"/>
              <w:jc w:val="right"/>
              <w:rPr>
                <w:rFonts w:asciiTheme="majorHAnsi" w:hAnsiTheme="majorHAnsi"/>
                <w:bCs/>
                <w:color w:val="262626"/>
              </w:rPr>
            </w:pPr>
            <w:r w:rsidRPr="007B4B14">
              <w:rPr>
                <w:rFonts w:asciiTheme="majorHAnsi" w:hAnsiTheme="majorHAnsi"/>
                <w:bCs/>
                <w:color w:val="262626"/>
              </w:rPr>
              <w:t>5940 (8.4%)</w:t>
            </w:r>
          </w:p>
        </w:tc>
      </w:tr>
    </w:tbl>
    <w:p w14:paraId="3313E0C3" w14:textId="77777777" w:rsidR="007A30D6" w:rsidRPr="007B4B14" w:rsidRDefault="007A30D6" w:rsidP="007A30D6">
      <w:pPr>
        <w:autoSpaceDE w:val="0"/>
        <w:autoSpaceDN w:val="0"/>
        <w:adjustRightInd w:val="0"/>
        <w:rPr>
          <w:rFonts w:asciiTheme="majorHAnsi" w:hAnsiTheme="majorHAnsi"/>
          <w:color w:val="FF0000"/>
        </w:rPr>
      </w:pPr>
    </w:p>
    <w:p w14:paraId="1CA25ED3" w14:textId="77777777" w:rsidR="007A30D6" w:rsidRPr="007B4B14" w:rsidRDefault="007A30D6" w:rsidP="007A30D6">
      <w:pPr>
        <w:autoSpaceDE w:val="0"/>
        <w:autoSpaceDN w:val="0"/>
        <w:adjustRightInd w:val="0"/>
        <w:rPr>
          <w:rFonts w:asciiTheme="majorHAnsi" w:hAnsiTheme="majorHAnsi"/>
        </w:rPr>
      </w:pPr>
    </w:p>
    <w:p w14:paraId="1C1C9128" w14:textId="77777777" w:rsidR="007A30D6" w:rsidRPr="007B4B14" w:rsidRDefault="007A30D6" w:rsidP="007A30D6">
      <w:pPr>
        <w:autoSpaceDE w:val="0"/>
        <w:autoSpaceDN w:val="0"/>
        <w:adjustRightInd w:val="0"/>
        <w:rPr>
          <w:rFonts w:asciiTheme="majorHAnsi" w:hAnsiTheme="majorHAnsi"/>
        </w:rPr>
      </w:pPr>
    </w:p>
    <w:p w14:paraId="0EF97078" w14:textId="77777777" w:rsidR="007A30D6" w:rsidRPr="007B4B14" w:rsidRDefault="007A30D6" w:rsidP="007A30D6">
      <w:pPr>
        <w:rPr>
          <w:rFonts w:asciiTheme="majorHAnsi" w:hAnsiTheme="majorHAnsi"/>
          <w:i/>
        </w:rPr>
      </w:pPr>
      <w:r w:rsidRPr="007B4B14">
        <w:rPr>
          <w:rFonts w:asciiTheme="majorHAnsi" w:hAnsiTheme="majorHAnsi"/>
          <w:i/>
        </w:rPr>
        <w:t>Co-expression network construction</w:t>
      </w:r>
    </w:p>
    <w:p w14:paraId="125C6345" w14:textId="77777777" w:rsidR="007A30D6" w:rsidRPr="007B4B14" w:rsidRDefault="007A30D6" w:rsidP="007A30D6">
      <w:pPr>
        <w:rPr>
          <w:rFonts w:asciiTheme="majorHAnsi" w:hAnsiTheme="majorHAnsi"/>
        </w:rPr>
      </w:pPr>
      <w:r w:rsidRPr="007B4B14">
        <w:rPr>
          <w:rFonts w:asciiTheme="majorHAnsi" w:hAnsiTheme="majorHAnsi"/>
        </w:rPr>
        <w:t>What network c</w:t>
      </w:r>
    </w:p>
    <w:p w14:paraId="7D58FFF7" w14:textId="77777777" w:rsidR="007A30D6" w:rsidRPr="007B4B14" w:rsidRDefault="007A30D6" w:rsidP="007A30D6">
      <w:pPr>
        <w:rPr>
          <w:rFonts w:asciiTheme="majorHAnsi" w:hAnsiTheme="majorHAnsi"/>
        </w:rPr>
      </w:pPr>
    </w:p>
    <w:p w14:paraId="5A60A5E2" w14:textId="77777777" w:rsidR="007A30D6" w:rsidRPr="007B4B14" w:rsidRDefault="007A30D6" w:rsidP="007A30D6">
      <w:pPr>
        <w:autoSpaceDE w:val="0"/>
        <w:autoSpaceDN w:val="0"/>
        <w:adjustRightInd w:val="0"/>
        <w:rPr>
          <w:rFonts w:asciiTheme="majorHAnsi" w:hAnsiTheme="majorHAnsi"/>
          <w:i/>
          <w:color w:val="262626"/>
        </w:rPr>
      </w:pPr>
      <w:r w:rsidRPr="007B4B14">
        <w:rPr>
          <w:rFonts w:asciiTheme="majorHAnsi" w:hAnsiTheme="majorHAnsi"/>
          <w:i/>
          <w:color w:val="262626"/>
        </w:rPr>
        <w:t>Rank based method is more robust than Z statistics based method to infer binary co-expression network of homoeologs</w:t>
      </w:r>
    </w:p>
    <w:p w14:paraId="48C8B262" w14:textId="77777777" w:rsidR="007A30D6" w:rsidRPr="007B4B14" w:rsidRDefault="007A30D6" w:rsidP="007A30D6">
      <w:pPr>
        <w:rPr>
          <w:rFonts w:asciiTheme="majorHAnsi" w:hAnsiTheme="majorHAnsi"/>
        </w:rPr>
      </w:pPr>
      <w:r w:rsidRPr="007B4B14">
        <w:rPr>
          <w:rFonts w:asciiTheme="majorHAnsi" w:hAnsiTheme="majorHAnsi"/>
        </w:rPr>
        <w:t>The construction of an un-weighted network requires a binary classifier (threshold) to decide whether there is an edge between each pair of genes. Two types of thresholds were chosen for testing - rank based and Fisher’s Z statistics based cutoffs. Based on ROC and AUC:</w:t>
      </w:r>
    </w:p>
    <w:p w14:paraId="567026ED"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Datasets processed from Hylite and PolyCat mapping pipelines are more robust (HyLite better than polycat too) to infer binary edges than those from RSEM: higher AUC with smaller variance</w:t>
      </w:r>
    </w:p>
    <w:p w14:paraId="27923D5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 xml:space="preserve">Correlation rank based methods outperform Z-score based methods: </w:t>
      </w:r>
    </w:p>
    <w:p w14:paraId="304749DB"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Within D sub-genome connections were inferred with higher AUC than those within sub-genome or cross subgenome connections. This bias in performance is likely to be introduced by mapping against D genome reference.</w:t>
      </w:r>
    </w:p>
    <w:p w14:paraId="39E932F2" w14:textId="77777777" w:rsidR="007A30D6" w:rsidRPr="007B4B14" w:rsidRDefault="007A30D6" w:rsidP="007A30D6">
      <w:pPr>
        <w:pStyle w:val="ListParagraph"/>
        <w:widowControl w:val="0"/>
        <w:numPr>
          <w:ilvl w:val="0"/>
          <w:numId w:val="10"/>
        </w:numPr>
        <w:spacing w:after="0" w:line="240" w:lineRule="auto"/>
        <w:contextualSpacing w:val="0"/>
        <w:jc w:val="both"/>
        <w:rPr>
          <w:rFonts w:asciiTheme="majorHAnsi" w:hAnsiTheme="majorHAnsi" w:cs="Times New Roman"/>
        </w:rPr>
      </w:pPr>
      <w:r w:rsidRPr="007B4B14">
        <w:rPr>
          <w:rFonts w:asciiTheme="majorHAnsi" w:hAnsiTheme="majorHAnsi" w:cs="Times New Roman"/>
        </w:rPr>
        <w:t>Top 0.5% and Z=1.5 appear to be better</w:t>
      </w:r>
    </w:p>
    <w:p w14:paraId="42544654" w14:textId="77777777" w:rsidR="007A30D6" w:rsidRPr="007B4B14" w:rsidRDefault="007A30D6" w:rsidP="007A30D6">
      <w:pPr>
        <w:rPr>
          <w:rFonts w:asciiTheme="majorHAnsi" w:hAnsiTheme="majorHAnsi"/>
        </w:rPr>
      </w:pPr>
    </w:p>
    <w:p w14:paraId="361AEB3E" w14:textId="77777777" w:rsidR="007A30D6" w:rsidRPr="007B4B14" w:rsidRDefault="007A30D6" w:rsidP="007A30D6">
      <w:pPr>
        <w:rPr>
          <w:rFonts w:asciiTheme="majorHAnsi" w:hAnsiTheme="majorHAnsi"/>
          <w:i/>
          <w:color w:val="000000" w:themeColor="text1"/>
        </w:rPr>
      </w:pPr>
      <w:r w:rsidRPr="007B4B14">
        <w:rPr>
          <w:rFonts w:asciiTheme="majorHAnsi" w:hAnsiTheme="majorHAnsi"/>
          <w:i/>
          <w:color w:val="000000" w:themeColor="text1"/>
        </w:rPr>
        <w:t>Weighted co-expression network inference outperforms binary network inference to</w:t>
      </w:r>
    </w:p>
    <w:p w14:paraId="41BF847D" w14:textId="77777777" w:rsidR="007A30D6" w:rsidRPr="007B4B14" w:rsidRDefault="007A30D6" w:rsidP="007A30D6">
      <w:pPr>
        <w:rPr>
          <w:rFonts w:asciiTheme="majorHAnsi" w:hAnsiTheme="majorHAnsi"/>
          <w:color w:val="000000" w:themeColor="text1"/>
        </w:rPr>
      </w:pPr>
      <w:r w:rsidRPr="007B4B14">
        <w:rPr>
          <w:rFonts w:asciiTheme="majorHAnsi" w:hAnsiTheme="majorHAnsi"/>
          <w:color w:val="000000" w:themeColor="text1"/>
        </w:rPr>
        <w:t xml:space="preserve">WGCNA networks were constructed  using soft threshold 1, 12 and 24. </w:t>
      </w:r>
    </w:p>
    <w:p w14:paraId="6B4A7684" w14:textId="77777777" w:rsidR="007A30D6" w:rsidRPr="007B4B14" w:rsidRDefault="007A30D6" w:rsidP="007A30D6">
      <w:pPr>
        <w:rPr>
          <w:rFonts w:asciiTheme="majorHAnsi" w:hAnsiTheme="majorHAnsi"/>
          <w:b/>
          <w:color w:val="000000" w:themeColor="text1"/>
        </w:rPr>
      </w:pPr>
    </w:p>
    <w:p w14:paraId="22B18E41" w14:textId="77777777" w:rsidR="007A30D6" w:rsidRPr="007B4B14" w:rsidRDefault="007A30D6" w:rsidP="007A30D6">
      <w:pPr>
        <w:rPr>
          <w:rFonts w:asciiTheme="majorHAnsi" w:hAnsiTheme="majorHAnsi"/>
          <w:b/>
          <w:color w:val="000000" w:themeColor="text1"/>
        </w:rPr>
      </w:pPr>
      <w:r w:rsidRPr="007B4B14">
        <w:rPr>
          <w:rFonts w:asciiTheme="majorHAnsi" w:hAnsiTheme="majorHAnsi"/>
          <w:b/>
          <w:color w:val="000000" w:themeColor="text1"/>
        </w:rPr>
        <w:t xml:space="preserve">The inference of </w:t>
      </w:r>
      <w:r w:rsidRPr="007B4B14">
        <w:rPr>
          <w:rFonts w:asciiTheme="majorHAnsi" w:hAnsiTheme="majorHAnsi"/>
          <w:b/>
          <w:bCs/>
          <w:color w:val="000000" w:themeColor="text1"/>
        </w:rPr>
        <w:t>node connectivity</w:t>
      </w:r>
      <w:r w:rsidRPr="007B4B14">
        <w:rPr>
          <w:rFonts w:asciiTheme="majorHAnsi" w:hAnsiTheme="majorHAnsi"/>
          <w:b/>
          <w:color w:val="000000" w:themeColor="text1"/>
        </w:rPr>
        <w:t xml:space="preserve"> and </w:t>
      </w:r>
      <w:r w:rsidRPr="007B4B14">
        <w:rPr>
          <w:rFonts w:asciiTheme="majorHAnsi" w:hAnsiTheme="majorHAnsi"/>
          <w:b/>
          <w:bCs/>
          <w:color w:val="000000" w:themeColor="text1"/>
        </w:rPr>
        <w:t>functional connectivity</w:t>
      </w:r>
      <w:r w:rsidRPr="007B4B14">
        <w:rPr>
          <w:rFonts w:asciiTheme="majorHAnsi" w:hAnsiTheme="majorHAnsi"/>
          <w:b/>
          <w:color w:val="000000" w:themeColor="text1"/>
        </w:rPr>
        <w:t xml:space="preserve"> is quite robust, not significantly affected by homoeolog-specific read assignment.</w:t>
      </w:r>
    </w:p>
    <w:p w14:paraId="10AB2776" w14:textId="77777777" w:rsidR="007A30D6" w:rsidRPr="007B4B14" w:rsidRDefault="007A30D6" w:rsidP="007A30D6">
      <w:pPr>
        <w:rPr>
          <w:rFonts w:asciiTheme="majorHAnsi" w:hAnsiTheme="majorHAnsi"/>
          <w:b/>
          <w:color w:val="000000" w:themeColor="text1"/>
        </w:rPr>
      </w:pPr>
    </w:p>
    <w:p w14:paraId="11159729"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Node connectivity (</w:t>
      </w:r>
      <w:r w:rsidRPr="007B4B14">
        <w:rPr>
          <w:rFonts w:asciiTheme="majorHAnsi" w:hAnsiTheme="majorHAnsi"/>
          <w:b/>
          <w:bCs/>
          <w:iCs/>
          <w:color w:val="000000" w:themeColor="text1"/>
        </w:rPr>
        <w:t>k</w:t>
      </w:r>
      <w:r w:rsidRPr="007B4B14">
        <w:rPr>
          <w:rFonts w:asciiTheme="majorHAnsi" w:hAnsiTheme="majorHAnsi"/>
          <w:b/>
          <w:bCs/>
          <w:color w:val="000000" w:themeColor="text1"/>
        </w:rPr>
        <w:t xml:space="preserve">) </w:t>
      </w:r>
      <w:r w:rsidRPr="007B4B14">
        <w:rPr>
          <w:rFonts w:asciiTheme="majorHAnsi" w:hAnsiTheme="majorHAnsi"/>
          <w:b/>
          <w:bCs/>
          <w:color w:val="000000" w:themeColor="text1"/>
          <w:cs/>
          <w:lang w:bidi="mr-IN"/>
        </w:rPr>
        <w:t>–</w:t>
      </w:r>
      <w:r w:rsidRPr="007B4B14">
        <w:rPr>
          <w:rFonts w:asciiTheme="majorHAnsi" w:hAnsiTheme="majorHAnsi"/>
          <w:b/>
          <w:bCs/>
          <w:color w:val="000000" w:themeColor="text1"/>
        </w:rPr>
        <w:t xml:space="preserve"> </w:t>
      </w:r>
      <w:r w:rsidRPr="007B4B14">
        <w:rPr>
          <w:rFonts w:asciiTheme="majorHAnsi" w:hAnsiTheme="majorHAnsi"/>
          <w:color w:val="000000" w:themeColor="text1"/>
        </w:rPr>
        <w:t>the amount of connections to a given node in network.</w:t>
      </w:r>
    </w:p>
    <w:p w14:paraId="0454C9B4" w14:textId="77777777" w:rsidR="007A30D6" w:rsidRPr="007B4B14" w:rsidRDefault="007A30D6" w:rsidP="007A30D6">
      <w:pPr>
        <w:rPr>
          <w:rFonts w:asciiTheme="majorHAnsi" w:hAnsiTheme="majorHAnsi"/>
          <w:color w:val="000000" w:themeColor="text1"/>
        </w:rPr>
      </w:pPr>
      <w:r w:rsidRPr="007B4B14">
        <w:rPr>
          <w:rFonts w:asciiTheme="majorHAnsi" w:hAnsiTheme="majorHAnsi"/>
          <w:b/>
          <w:bCs/>
          <w:color w:val="000000" w:themeColor="text1"/>
        </w:rPr>
        <w:t xml:space="preserve">Functional connectivity (FC) -  </w:t>
      </w:r>
      <w:r w:rsidRPr="007B4B14">
        <w:rPr>
          <w:rFonts w:asciiTheme="majorHAnsi" w:hAnsiTheme="majorHAnsi"/>
          <w:color w:val="000000" w:themeColor="text1"/>
        </w:rPr>
        <w:t xml:space="preserve">the degree to which genes of similar functions are preferentially connected in network. </w:t>
      </w:r>
    </w:p>
    <w:p w14:paraId="43CAAEA5" w14:textId="77777777" w:rsidR="007A30D6" w:rsidRPr="007B4B14" w:rsidRDefault="007A30D6" w:rsidP="007A30D6">
      <w:pPr>
        <w:rPr>
          <w:rFonts w:asciiTheme="majorHAnsi" w:hAnsiTheme="majorHAnsi"/>
          <w:i/>
          <w:color w:val="000000" w:themeColor="text1"/>
        </w:rPr>
      </w:pPr>
    </w:p>
    <w:p w14:paraId="519AC8E1" w14:textId="77777777" w:rsidR="007A30D6" w:rsidRPr="007B4B14" w:rsidRDefault="007A30D6" w:rsidP="007A30D6">
      <w:pPr>
        <w:rPr>
          <w:rFonts w:asciiTheme="majorHAnsi" w:eastAsia="Times New Roman" w:hAnsiTheme="majorHAnsi"/>
          <w:color w:val="000000" w:themeColor="text1"/>
          <w:shd w:val="clear" w:color="auto" w:fill="FFFFFF"/>
        </w:rPr>
      </w:pPr>
      <w:r w:rsidRPr="007B4B14">
        <w:rPr>
          <w:rFonts w:asciiTheme="majorHAnsi" w:eastAsia="Times New Roman" w:hAnsiTheme="majorHAnsi"/>
          <w:color w:val="000000" w:themeColor="text1"/>
          <w:shd w:val="clear" w:color="auto" w:fill="FFFFFF"/>
        </w:rPr>
        <w:t xml:space="preserve">According to “Guilt-by-Association” principle, </w:t>
      </w:r>
      <w:r w:rsidRPr="007B4B14">
        <w:rPr>
          <w:rFonts w:asciiTheme="majorHAnsi" w:eastAsia="Times New Roman" w:hAnsiTheme="majorHAnsi"/>
          <w:color w:val="000000" w:themeColor="text1"/>
          <w:u w:val="single"/>
          <w:shd w:val="clear" w:color="auto" w:fill="FFFFFF"/>
        </w:rPr>
        <w:t>higher FC suggests more reasonable network topology</w:t>
      </w:r>
    </w:p>
    <w:p w14:paraId="3A1950E1" w14:textId="77777777" w:rsidR="007A30D6" w:rsidRPr="007B4B14" w:rsidRDefault="007A30D6" w:rsidP="007A30D6">
      <w:pPr>
        <w:rPr>
          <w:rFonts w:asciiTheme="majorHAnsi" w:eastAsia="Times New Roman" w:hAnsiTheme="majorHAnsi"/>
          <w:color w:val="000000" w:themeColor="text1"/>
          <w:shd w:val="clear" w:color="auto" w:fill="FFFFFF"/>
        </w:rPr>
      </w:pPr>
    </w:p>
    <w:p w14:paraId="7840AC37" w14:textId="77777777" w:rsidR="007A30D6" w:rsidRPr="007B4B14" w:rsidRDefault="007A30D6" w:rsidP="007A30D6">
      <w:pPr>
        <w:rPr>
          <w:rFonts w:asciiTheme="majorHAnsi" w:hAnsiTheme="majorHAnsi"/>
          <w:color w:val="000000" w:themeColor="text1"/>
        </w:rPr>
      </w:pPr>
    </w:p>
    <w:p w14:paraId="641BAA12"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AUCs</w:t>
      </w:r>
    </w:p>
    <w:p w14:paraId="14586A8E"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functional connectivity between expected and observed dataset node dregress</w:t>
      </w:r>
    </w:p>
    <w:p w14:paraId="1EFC8049"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r w:rsidRPr="007B4B14">
        <w:rPr>
          <w:rFonts w:asciiTheme="majorHAnsi" w:hAnsiTheme="majorHAnsi" w:cs="Times New Roman"/>
          <w:color w:val="000000" w:themeColor="text1"/>
        </w:rPr>
        <w:t>Correlation of node degree between A vs D</w:t>
      </w:r>
    </w:p>
    <w:p w14:paraId="57D23AEC" w14:textId="77777777" w:rsidR="007A30D6" w:rsidRPr="007B4B14" w:rsidRDefault="007A30D6" w:rsidP="007A30D6">
      <w:pPr>
        <w:pStyle w:val="ListParagraph"/>
        <w:widowControl w:val="0"/>
        <w:numPr>
          <w:ilvl w:val="0"/>
          <w:numId w:val="11"/>
        </w:numPr>
        <w:spacing w:after="0" w:line="240" w:lineRule="auto"/>
        <w:contextualSpacing w:val="0"/>
        <w:jc w:val="both"/>
        <w:rPr>
          <w:rFonts w:asciiTheme="majorHAnsi" w:hAnsiTheme="majorHAnsi" w:cs="Times New Roman"/>
          <w:color w:val="000000" w:themeColor="text1"/>
        </w:rPr>
      </w:pPr>
    </w:p>
    <w:p w14:paraId="372B57BC" w14:textId="77777777" w:rsidR="007A30D6" w:rsidRPr="007B4B14" w:rsidRDefault="007A30D6" w:rsidP="007A30D6">
      <w:pPr>
        <w:rPr>
          <w:rFonts w:asciiTheme="majorHAnsi" w:hAnsiTheme="majorHAnsi"/>
          <w:color w:val="000000" w:themeColor="text1"/>
        </w:rPr>
      </w:pPr>
    </w:p>
    <w:p w14:paraId="14D1A5A2" w14:textId="77777777" w:rsidR="007A30D6" w:rsidRPr="007B4B14" w:rsidRDefault="007A30D6" w:rsidP="007A30D6">
      <w:pPr>
        <w:widowControl w:val="0"/>
        <w:rPr>
          <w:rFonts w:asciiTheme="majorHAnsi" w:hAnsiTheme="majorHAnsi"/>
          <w:color w:val="000000" w:themeColor="text1"/>
        </w:rPr>
      </w:pPr>
    </w:p>
    <w:p w14:paraId="49CC05A0" w14:textId="77777777" w:rsidR="007A30D6" w:rsidRPr="007B4B14" w:rsidRDefault="007A30D6" w:rsidP="007A30D6">
      <w:pPr>
        <w:autoSpaceDE w:val="0"/>
        <w:autoSpaceDN w:val="0"/>
        <w:adjustRightInd w:val="0"/>
        <w:rPr>
          <w:rFonts w:asciiTheme="majorHAnsi" w:hAnsiTheme="majorHAnsi"/>
          <w:i/>
          <w:color w:val="000000" w:themeColor="text1"/>
        </w:rPr>
      </w:pPr>
      <w:r w:rsidRPr="007B4B14">
        <w:rPr>
          <w:rFonts w:asciiTheme="majorHAnsi" w:hAnsiTheme="majorHAnsi"/>
          <w:i/>
          <w:color w:val="000000" w:themeColor="text1"/>
        </w:rPr>
        <w:t>5. Assessment of network topology and functional connectivity</w:t>
      </w:r>
    </w:p>
    <w:p w14:paraId="3300B9CC"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000000" w:themeColor="text1"/>
        </w:rPr>
      </w:pPr>
      <w:r w:rsidRPr="007B4B14">
        <w:rPr>
          <w:rFonts w:asciiTheme="majorHAnsi" w:hAnsiTheme="majorHAnsi" w:cs="Times New Roman"/>
          <w:color w:val="000000" w:themeColor="text1"/>
        </w:rPr>
        <w:t>Node degree or node connectivity (k) – summation of all connections (binary-1, weighted- numeric edge weight) to a given node.</w:t>
      </w:r>
    </w:p>
    <w:p w14:paraId="3DE48573"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000000" w:themeColor="text1"/>
        </w:rPr>
        <w:t xml:space="preserve">Node maximum adjacency ratio (MAR) - measures </w:t>
      </w:r>
      <w:r w:rsidRPr="007B4B14">
        <w:rPr>
          <w:rFonts w:asciiTheme="majorHAnsi" w:hAnsiTheme="majorHAnsi" w:cs="Times New Roman"/>
          <w:color w:val="313131"/>
        </w:rPr>
        <w:t>whether a node has connectivity because of many weak connections (small) or because of strong but few connections (high).</w:t>
      </w:r>
    </w:p>
    <w:p w14:paraId="02E06B6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Functional connectivity (FC) - For thousands of functional gene sets (GO, KEGG), we evaluate the degree to genes sharing similar functions are connected in network. Further compared between subgenomes, and with respect to expected dataset.</w:t>
      </w:r>
    </w:p>
    <w:p w14:paraId="768584CA" w14:textId="77777777" w:rsidR="007A30D6" w:rsidRPr="007B4B14" w:rsidRDefault="007A30D6" w:rsidP="007A30D6">
      <w:pPr>
        <w:pStyle w:val="ListParagraph"/>
        <w:widowControl w:val="0"/>
        <w:numPr>
          <w:ilvl w:val="0"/>
          <w:numId w:val="10"/>
        </w:numPr>
        <w:spacing w:after="0" w:line="240" w:lineRule="auto"/>
        <w:contextualSpacing w:val="0"/>
        <w:rPr>
          <w:rFonts w:asciiTheme="majorHAnsi" w:hAnsiTheme="majorHAnsi" w:cs="Times New Roman"/>
          <w:color w:val="313131"/>
        </w:rPr>
      </w:pPr>
      <w:r w:rsidRPr="007B4B14">
        <w:rPr>
          <w:rFonts w:asciiTheme="majorHAnsi" w:hAnsiTheme="majorHAnsi" w:cs="Times New Roman"/>
          <w:color w:val="313131"/>
        </w:rPr>
        <w:t>Module membership (Mm) – Given module structure derived from the expected dataset, we applied EGAD algorithm to evaluate the probability that the observed dataset can rebuild the expected modules. This was tested for At and Dt separately, followed by comparison to inspect any subgenome bias. (I am hoping to see all high values, boxplot)</w:t>
      </w:r>
    </w:p>
    <w:p w14:paraId="7B443DEE" w14:textId="77777777" w:rsidR="007A30D6" w:rsidRPr="007B4B14" w:rsidRDefault="007A30D6" w:rsidP="007A30D6">
      <w:pPr>
        <w:rPr>
          <w:rFonts w:asciiTheme="majorHAnsi" w:hAnsiTheme="majorHAnsi"/>
          <w:color w:val="313131"/>
        </w:rPr>
      </w:pPr>
    </w:p>
    <w:p w14:paraId="0408D0AC"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6. comparing diploid to polyploid</w:t>
      </w:r>
    </w:p>
    <w:p w14:paraId="6139F7AD" w14:textId="77777777" w:rsidR="007A30D6" w:rsidRPr="007B4B14" w:rsidRDefault="007A30D6" w:rsidP="007A30D6">
      <w:pPr>
        <w:rPr>
          <w:rFonts w:asciiTheme="majorHAnsi" w:hAnsiTheme="majorHAnsi"/>
          <w:color w:val="313131"/>
        </w:rPr>
      </w:pPr>
    </w:p>
    <w:p w14:paraId="07DF9399" w14:textId="77777777" w:rsidR="007A30D6" w:rsidRPr="007B4B14" w:rsidRDefault="007A30D6" w:rsidP="007A30D6">
      <w:pPr>
        <w:rPr>
          <w:rFonts w:asciiTheme="majorHAnsi" w:hAnsiTheme="majorHAnsi"/>
          <w:color w:val="313131"/>
        </w:rPr>
      </w:pPr>
    </w:p>
    <w:p w14:paraId="272E0FB4" w14:textId="77777777" w:rsidR="007A30D6" w:rsidRPr="007B4B14" w:rsidRDefault="007A30D6" w:rsidP="007A30D6">
      <w:pPr>
        <w:rPr>
          <w:rFonts w:asciiTheme="majorHAnsi" w:hAnsiTheme="majorHAnsi"/>
          <w:color w:val="313131"/>
        </w:rPr>
      </w:pPr>
    </w:p>
    <w:p w14:paraId="2D1D2BEE" w14:textId="77777777" w:rsidR="007A30D6" w:rsidRPr="007B4B14" w:rsidRDefault="007A30D6" w:rsidP="007A30D6">
      <w:pPr>
        <w:rPr>
          <w:rFonts w:asciiTheme="majorHAnsi" w:hAnsiTheme="majorHAnsi"/>
          <w:color w:val="313131"/>
        </w:rPr>
      </w:pPr>
      <w:r w:rsidRPr="007B4B14">
        <w:rPr>
          <w:rFonts w:asciiTheme="majorHAnsi" w:hAnsiTheme="majorHAnsi"/>
          <w:color w:val="313131"/>
        </w:rPr>
        <w:t>Co-expression analysis</w:t>
      </w:r>
    </w:p>
    <w:p w14:paraId="532B247F" w14:textId="77777777" w:rsidR="007A30D6" w:rsidRPr="007B4B14" w:rsidRDefault="007A30D6" w:rsidP="007A30D6">
      <w:pPr>
        <w:rPr>
          <w:rFonts w:asciiTheme="majorHAnsi" w:hAnsiTheme="majorHAnsi"/>
        </w:rPr>
      </w:pPr>
      <w:r w:rsidRPr="007B4B14">
        <w:rPr>
          <w:rFonts w:asciiTheme="majorHAnsi" w:hAnsiTheme="majorHAnsi"/>
        </w:rPr>
        <w:lastRenderedPageBreak/>
        <w:t xml:space="preserve">To compare the co-expression gene networks (CGNs), we first characterize CGNs with several graph variable including …, and then applied a multivariate approach to the matrix of graph variables based on Principle Component Analysis (PCA). Leal et al (2014) showed that the closeness of CGNs projected on the principle component space is an indicative of similarity among CGNs. of </w:t>
      </w:r>
    </w:p>
    <w:p w14:paraId="39241093" w14:textId="77777777" w:rsidR="007A30D6" w:rsidRPr="007B4B14" w:rsidRDefault="007A30D6" w:rsidP="007A30D6">
      <w:pPr>
        <w:rPr>
          <w:rFonts w:asciiTheme="majorHAnsi" w:hAnsiTheme="majorHAnsi"/>
        </w:rPr>
      </w:pPr>
    </w:p>
    <w:p w14:paraId="379CBB95" w14:textId="77777777" w:rsidR="007A30D6" w:rsidRPr="007B4B14" w:rsidRDefault="007A30D6" w:rsidP="007A30D6">
      <w:pPr>
        <w:rPr>
          <w:rFonts w:asciiTheme="majorHAnsi" w:hAnsiTheme="majorHAnsi"/>
        </w:rPr>
      </w:pPr>
    </w:p>
    <w:p w14:paraId="12D5175A" w14:textId="056F91ED" w:rsidR="007A30D6" w:rsidRPr="007B4B14" w:rsidRDefault="007A30D6" w:rsidP="007A30D6">
      <w:pPr>
        <w:autoSpaceDE w:val="0"/>
        <w:autoSpaceDN w:val="0"/>
        <w:adjustRightInd w:val="0"/>
        <w:rPr>
          <w:rFonts w:asciiTheme="majorHAnsi" w:hAnsiTheme="majorHAnsi"/>
        </w:rPr>
      </w:pPr>
      <w:r w:rsidRPr="007B4B14">
        <w:rPr>
          <w:rFonts w:asciiTheme="majorHAnsi" w:hAnsiTheme="majorHAnsi"/>
        </w:rPr>
        <w:t>Leal et al. (2014), Construction and comparison of gene co-expression networks shows complex plant immune responses. PeerJ 2:e610; DOI 10.7717/peerj.610</w:t>
      </w:r>
      <w:r w:rsidR="0056414F">
        <w:rPr>
          <w:rFonts w:asciiTheme="majorHAnsi" w:hAnsiTheme="majorHAnsi"/>
        </w:rPr>
        <w:t xml:space="preserve">     </w:t>
      </w:r>
      <w:r w:rsidR="0056414F">
        <w:rPr>
          <w:rFonts w:asciiTheme="majorHAnsi" w:hAnsiTheme="majorHAnsi"/>
        </w:rPr>
        <w:fldChar w:fldCharType="begin" w:fldLock="1"/>
      </w:r>
      <w:r w:rsidR="00395184">
        <w:rPr>
          <w:rFonts w:asciiTheme="majorHAnsi" w:hAnsiTheme="majorHAnsi"/>
        </w:rPr>
        <w:instrText>ADDIN CSL_CITATION { "citationItems" : [ { "id" : "ITEM-1", "itemData" : { "DOI" : "10.7717/peerj.610", "ISSN" : "2167-8359", "author" : [ { "dropping-particle" : "", "family" : "Leal", "given" : "Luis Guillermo", "non-dropping-particle" : "", "parse-names" : false, "suffix" : "" }, { "dropping-particle" : "", "family" : "L\u00f3pez", "given" : "Camilo", "non-dropping-particle" : "", "parse-names" : false, "suffix" : "" }, { "dropping-particle" : "", "family" : "L\u00f3pez-Kleine", "given" : "Liliana", "non-dropping-particle" : "", "parse-names" : false, "suffix" : "" } ], "container-title" : "PeerJ", "id" : "ITEM-1", "issued" : { "date-parts" : [ [ "2014", "10", "9" ] ] }, "page" : "e610", "publisher" : "PeerJ Inc.", "title" : "Construction and comparison of gene co-expression networks shows complex plant immune responses", "type" : "article-journal", "volume" : "2" }, "uris" : [ "http://www.mendeley.com/documents/?uuid=ed869956-81cc-32ff-bb76-7962ae9edf81" ] } ], "mendeley" : { "formattedCitation" : "[72]", "plainTextFormattedCitation" : "[72]", "previouslyFormattedCitation" : "[72]" }, "properties" : { "noteIndex" : 0 }, "schema" : "https://github.com/citation-style-language/schema/raw/master/csl-citation.json" }</w:instrText>
      </w:r>
      <w:r w:rsidR="0056414F">
        <w:rPr>
          <w:rFonts w:asciiTheme="majorHAnsi" w:hAnsiTheme="majorHAnsi"/>
        </w:rPr>
        <w:fldChar w:fldCharType="separate"/>
      </w:r>
      <w:r w:rsidR="0067659C" w:rsidRPr="0067659C">
        <w:rPr>
          <w:rFonts w:asciiTheme="majorHAnsi" w:hAnsiTheme="majorHAnsi"/>
          <w:noProof/>
        </w:rPr>
        <w:t>[72]</w:t>
      </w:r>
      <w:r w:rsidR="0056414F">
        <w:rPr>
          <w:rFonts w:asciiTheme="majorHAnsi" w:hAnsiTheme="majorHAnsi"/>
        </w:rPr>
        <w:fldChar w:fldCharType="end"/>
      </w:r>
    </w:p>
    <w:p w14:paraId="13ED9178" w14:textId="77777777" w:rsidR="007A30D6" w:rsidRPr="007B4B14" w:rsidRDefault="007A30D6" w:rsidP="007A30D6">
      <w:pPr>
        <w:rPr>
          <w:rFonts w:asciiTheme="majorHAnsi" w:hAnsiTheme="majorHAnsi"/>
        </w:rPr>
      </w:pPr>
    </w:p>
    <w:p w14:paraId="1BF25DCC" w14:textId="77777777" w:rsidR="007A30D6" w:rsidRPr="007B4B14" w:rsidRDefault="007A30D6" w:rsidP="007A30D6">
      <w:pPr>
        <w:rPr>
          <w:rFonts w:asciiTheme="majorHAnsi" w:hAnsiTheme="majorHAnsi"/>
        </w:rPr>
      </w:pPr>
    </w:p>
    <w:p w14:paraId="3C050D3D" w14:textId="77777777" w:rsidR="007A30D6" w:rsidRPr="007B4B14" w:rsidRDefault="007A30D6" w:rsidP="007A30D6">
      <w:pPr>
        <w:rPr>
          <w:rFonts w:asciiTheme="majorHAnsi" w:hAnsiTheme="majorHAnsi"/>
        </w:rPr>
      </w:pPr>
      <w:r w:rsidRPr="007B4B14">
        <w:rPr>
          <w:rFonts w:asciiTheme="majorHAnsi" w:hAnsiTheme="majorHAnsi"/>
        </w:rPr>
        <w:t>Whether the topological properties of network modules are reproducible?</w:t>
      </w:r>
    </w:p>
    <w:p w14:paraId="28D9A47E" w14:textId="77777777" w:rsidR="007A30D6" w:rsidRPr="007B4B14" w:rsidRDefault="007A30D6" w:rsidP="007A30D6">
      <w:pPr>
        <w:rPr>
          <w:rFonts w:asciiTheme="majorHAnsi" w:hAnsiTheme="majorHAnsi"/>
        </w:rPr>
      </w:pPr>
    </w:p>
    <w:p w14:paraId="40884C9E" w14:textId="7F8F1BE0" w:rsidR="007A30D6" w:rsidRPr="007B4B14" w:rsidRDefault="007A30D6" w:rsidP="007A30D6">
      <w:pPr>
        <w:rPr>
          <w:rFonts w:asciiTheme="majorHAnsi" w:hAnsiTheme="majorHAnsi"/>
        </w:rPr>
      </w:pPr>
      <w:r w:rsidRPr="007B4B14">
        <w:rPr>
          <w:rFonts w:asciiTheme="majorHAnsi" w:hAnsiTheme="majorHAnsi"/>
        </w:rPr>
        <w:t>We calculate several module preservation statistics as described in</w:t>
      </w:r>
      <w:r w:rsidR="00817397">
        <w:rPr>
          <w:rFonts w:asciiTheme="majorHAnsi" w:hAnsiTheme="majorHAnsi"/>
        </w:rPr>
        <w:t xml:space="preserve"> </w:t>
      </w:r>
      <w:r w:rsidR="00817397">
        <w:rPr>
          <w:rFonts w:asciiTheme="majorHAnsi" w:hAnsiTheme="majorHAnsi"/>
        </w:rPr>
        <w:fldChar w:fldCharType="begin" w:fldLock="1"/>
      </w:r>
      <w:r w:rsidR="00395184">
        <w:rPr>
          <w:rFonts w:asciiTheme="majorHAnsi" w:hAnsiTheme="majorHAnsi"/>
        </w:rPr>
        <w:instrText>ADDIN CSL_CITATION { "citationItems" : [ { "id" : "ITEM-1", "itemData" : { "DOI" : "10.1371/journal.pcbi.1001057", "ISSN" : "1553-7358", "abstract" : "In many applications, one is interested in determining which of the properties of a network module change across conditions. For example, to validate the existence of a module, it is desirable to show that it is reproducible (or preserved) in an independent test network. Here we study several types of network preservation statistics that do not require a module assignment in the test network. We distinguish network preservation statistics by the type of the underlying network. Some preservation statistics are defined for a general network (defined by an adjacency matrix) while others are only defined for a correlation network (constructed on the basis of pairwise correlations between numeric variables). Our applications show that the correlation structure facilitates the definition of particularly powerful module preservation statistics. We illustrate that evaluating module preservation is in general different from evaluating cluster preservation. We find that it is advantageous to aggregate multiple preservation statistics into summary preservation statistics. We illustrate the use of these methods in six gene co-expression network applications including 1) preservation of cholesterol biosynthesis pathway in mouse tissues, 2) comparison of human and chimpanzee brain networks, 3) preservation of selected KEGG pathways between human and chimpanzee brain networks, 4) sex differences in human cortical networks, 5) sex differences in mouse liver networks. While we find no evidence for sex specific modules in human cortical networks, we find that several human cortical modules are less preserved in chimpanzees. In particular, apoptosis genes are differentially co-expressed between humans and chimpanzees. Our simulation studies and applications show that module preservation statistics are useful for studying differences between the modular structure of networks. Data, R software and accompanying tutorials can be downloaded from the following webpage: http://www.genetics.ucla.edu/labs/horvath/CoexpressionNetwork/ModulePreservation.", "author" : [ { "dropping-particle" : "", "family" : "Langfelder", "given" : "Peter", "non-dropping-particle" : "", "parse-names" : false, "suffix" : "" }, { "dropping-particle" : "", "family" : "Luo", "given" : "Rui", "non-dropping-particle" : "", "parse-names" : false, "suffix" : "" }, { "dropping-particle" : "", "family" : "Oldham", "given" : "Michael C.", "non-dropping-particle" : "", "parse-names" : false, "suffix" : "" }, { "dropping-particle" : "", "family" : "Horvath", "given" : "Steve", "non-dropping-particle" : "", "parse-names" : false, "suffix" : "" } ], "container-title" : "PLoS Computational Biology", "editor" : [ { "dropping-particle" : "", "family" : "Bourne", "given" : "Philip E.", "non-dropping-particle" : "", "parse-names" : false, "suffix" : "" } ], "id" : "ITEM-1", "issue" : "1", "issued" : { "date-parts" : [ [ "2011", "1", "20" ] ] }, "page" : "e1001057", "publisher" : "Public Library of Science", "title" : "Is My Network Module Preserved and Reproducible?", "type" : "article-journal", "volume" : "7" }, "uris" : [ "http://www.mendeley.com/documents/?uuid=de3d7ccd-e2bf-3c21-825b-c1f5896e8178" ] } ], "mendeley" : { "formattedCitation" : "[73]", "plainTextFormattedCitation" : "[73]", "previouslyFormattedCitation" : "[73]" }, "properties" : { "noteIndex" : 0 }, "schema" : "https://github.com/citation-style-language/schema/raw/master/csl-citation.json" }</w:instrText>
      </w:r>
      <w:r w:rsidR="00817397">
        <w:rPr>
          <w:rFonts w:asciiTheme="majorHAnsi" w:hAnsiTheme="majorHAnsi"/>
        </w:rPr>
        <w:fldChar w:fldCharType="separate"/>
      </w:r>
      <w:r w:rsidR="0067659C" w:rsidRPr="0067659C">
        <w:rPr>
          <w:rFonts w:asciiTheme="majorHAnsi" w:hAnsiTheme="majorHAnsi"/>
          <w:noProof/>
        </w:rPr>
        <w:t>[73]</w:t>
      </w:r>
      <w:r w:rsidR="00817397">
        <w:rPr>
          <w:rFonts w:asciiTheme="majorHAnsi" w:hAnsiTheme="majorHAnsi"/>
        </w:rPr>
        <w:fldChar w:fldCharType="end"/>
      </w:r>
      <w:r w:rsidRPr="007B4B14">
        <w:rPr>
          <w:rFonts w:asciiTheme="majorHAnsi" w:hAnsiTheme="majorHAnsi"/>
        </w:rPr>
        <w:t xml:space="preserve"> to determine whether the properties of the </w:t>
      </w:r>
      <w:r w:rsidRPr="007B4B14">
        <w:rPr>
          <w:rFonts w:asciiTheme="majorHAnsi" w:hAnsiTheme="majorHAnsi"/>
          <w:i/>
        </w:rPr>
        <w:t>true</w:t>
      </w:r>
      <w:r w:rsidRPr="007B4B14">
        <w:rPr>
          <w:rFonts w:asciiTheme="majorHAnsi" w:hAnsiTheme="majorHAnsi"/>
        </w:rPr>
        <w:t xml:space="preserve"> network are preserved in the observed network.</w:t>
      </w:r>
    </w:p>
    <w:p w14:paraId="47F010E1" w14:textId="77777777" w:rsidR="007A30D6" w:rsidRPr="007B4B14" w:rsidRDefault="007A30D6" w:rsidP="007A30D6">
      <w:pPr>
        <w:rPr>
          <w:rFonts w:asciiTheme="majorHAnsi" w:hAnsiTheme="majorHAnsi"/>
        </w:rPr>
      </w:pPr>
    </w:p>
    <w:p w14:paraId="5FC46C84" w14:textId="77777777" w:rsidR="007A30D6" w:rsidRPr="007B4B14" w:rsidRDefault="007A30D6" w:rsidP="007A30D6">
      <w:pPr>
        <w:rPr>
          <w:rFonts w:asciiTheme="majorHAnsi" w:hAnsiTheme="majorHAnsi"/>
        </w:rPr>
      </w:pPr>
      <w:r w:rsidRPr="007B4B14">
        <w:rPr>
          <w:rFonts w:asciiTheme="majorHAnsi" w:hAnsiTheme="majorHAnsi"/>
        </w:rPr>
        <w:t>Traditional cluster validation (or quality) statistics can be split into four broad categories: cross-tabulation, density, separability, and stability statistics</w:t>
      </w:r>
    </w:p>
    <w:p w14:paraId="0D83E98F" w14:textId="77777777" w:rsidR="007A30D6" w:rsidRPr="007B4B14" w:rsidRDefault="007A30D6" w:rsidP="007A30D6">
      <w:pPr>
        <w:rPr>
          <w:rFonts w:asciiTheme="majorHAnsi" w:hAnsiTheme="majorHAnsi"/>
        </w:rPr>
      </w:pPr>
    </w:p>
    <w:p w14:paraId="18A3D21E"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Cross-tabulation based module preservation statistics (both ref and test module assignments needed) – mp$accuracy</w:t>
      </w:r>
    </w:p>
    <w:p w14:paraId="5FC08118"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Co-clustering: the proportion of pairs of members in ref module q that also cluster in test module q’</w:t>
      </w:r>
    </w:p>
    <w:p w14:paraId="77255865"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Accuracy and the related Fisher exact test p-value: the proportion of ref module members that are present in the corresponding test module, which has the highest number of objects common to both the reference and the test module.</w:t>
      </w:r>
    </w:p>
    <w:p w14:paraId="6EBD235C" w14:textId="77777777" w:rsidR="007A30D6" w:rsidRPr="007B4B14" w:rsidRDefault="007A30D6" w:rsidP="007A30D6">
      <w:pPr>
        <w:rPr>
          <w:rFonts w:asciiTheme="majorHAnsi" w:hAnsiTheme="majorHAnsi"/>
        </w:rPr>
      </w:pPr>
    </w:p>
    <w:p w14:paraId="6902663F" w14:textId="77777777" w:rsidR="007A30D6" w:rsidRPr="007B4B14" w:rsidRDefault="007A30D6" w:rsidP="007A30D6">
      <w:pPr>
        <w:rPr>
          <w:rFonts w:asciiTheme="majorHAnsi" w:hAnsiTheme="majorHAnsi"/>
        </w:rPr>
      </w:pPr>
      <w:r w:rsidRPr="007B4B14">
        <w:rPr>
          <w:rFonts w:asciiTheme="majorHAnsi" w:hAnsiTheme="majorHAnsi"/>
        </w:rPr>
        <w:t>3 types of network based module preservation statistics: 1) density based, 2) separability based, and 3) connectivity based preservation statistics.</w:t>
      </w:r>
    </w:p>
    <w:p w14:paraId="1C197966"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Density based preservation statistics - whether module nodes remain highly connected in the test network</w:t>
      </w:r>
    </w:p>
    <w:p w14:paraId="1852F0DC"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adjacency</w:t>
      </w:r>
    </w:p>
    <w:p w14:paraId="40EEE13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correlation matrix</w:t>
      </w:r>
    </w:p>
    <w:p w14:paraId="2743DFA4"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Mean KME</w:t>
      </w:r>
    </w:p>
    <w:p w14:paraId="71E7616E" w14:textId="77777777" w:rsidR="007A30D6" w:rsidRPr="007B4B14" w:rsidRDefault="007A30D6" w:rsidP="007A30D6">
      <w:pPr>
        <w:pStyle w:val="ListParagraph"/>
        <w:widowControl w:val="0"/>
        <w:numPr>
          <w:ilvl w:val="1"/>
          <w:numId w:val="8"/>
        </w:numPr>
        <w:spacing w:after="0" w:line="240" w:lineRule="auto"/>
        <w:contextualSpacing w:val="0"/>
        <w:rPr>
          <w:rFonts w:asciiTheme="majorHAnsi" w:hAnsiTheme="majorHAnsi" w:cs="Times New Roman"/>
        </w:rPr>
      </w:pPr>
      <w:r w:rsidRPr="007B4B14">
        <w:rPr>
          <w:rFonts w:asciiTheme="majorHAnsi" w:hAnsiTheme="majorHAnsi" w:cs="Times New Roman"/>
        </w:rPr>
        <w:t>propVarExpl</w:t>
      </w:r>
    </w:p>
    <w:p w14:paraId="5491A468" w14:textId="77777777" w:rsidR="007A30D6" w:rsidRPr="007B4B14" w:rsidRDefault="007A30D6" w:rsidP="007A30D6">
      <w:pPr>
        <w:pStyle w:val="ListParagraph"/>
        <w:widowControl w:val="0"/>
        <w:numPr>
          <w:ilvl w:val="0"/>
          <w:numId w:val="8"/>
        </w:numPr>
        <w:spacing w:after="0" w:line="240" w:lineRule="auto"/>
        <w:contextualSpacing w:val="0"/>
        <w:rPr>
          <w:rFonts w:asciiTheme="majorHAnsi" w:hAnsiTheme="majorHAnsi" w:cs="Times New Roman"/>
        </w:rPr>
      </w:pPr>
      <w:r w:rsidRPr="007B4B14">
        <w:rPr>
          <w:rFonts w:asciiTheme="majorHAnsi" w:hAnsiTheme="majorHAnsi" w:cs="Times New Roman"/>
        </w:rPr>
        <w:t xml:space="preserve">Connectivity based preservation statistics </w:t>
      </w:r>
      <w:r w:rsidRPr="007B4B14">
        <w:rPr>
          <w:rFonts w:asciiTheme="majorHAnsi" w:hAnsiTheme="majorHAnsi" w:cs="Times New Roman"/>
        </w:rPr>
        <w:t>－</w:t>
      </w:r>
      <w:r w:rsidRPr="007B4B14">
        <w:rPr>
          <w:rFonts w:asciiTheme="majorHAnsi" w:hAnsiTheme="majorHAnsi" w:cs="Times New Roman"/>
        </w:rPr>
        <w:t xml:space="preserve">whether the connectivity pattern between nodes in the reference network is similar to that in the test network. </w:t>
      </w:r>
    </w:p>
    <w:p w14:paraId="725D15E6"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lastRenderedPageBreak/>
        <w:t xml:space="preserve">( cor: kIM ,  cor: kME,  cor: kMEall ,  cor: cor), and between the </w:t>
      </w:r>
    </w:p>
    <w:p w14:paraId="781E1CE0" w14:textId="77777777" w:rsidR="007A30D6" w:rsidRPr="007B4B14" w:rsidRDefault="007A30D6" w:rsidP="007A30D6">
      <w:pPr>
        <w:pStyle w:val="ListParagraph"/>
        <w:numPr>
          <w:ilvl w:val="0"/>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Separability statistics - whether network modules remain distinct (separated) from one another in the test network</w:t>
      </w:r>
    </w:p>
    <w:p w14:paraId="3646B530" w14:textId="77777777" w:rsidR="007A30D6" w:rsidRPr="007B4B14" w:rsidRDefault="007A30D6" w:rsidP="007A30D6">
      <w:pPr>
        <w:pStyle w:val="ListParagraph"/>
        <w:numPr>
          <w:ilvl w:val="1"/>
          <w:numId w:val="8"/>
        </w:numPr>
        <w:autoSpaceDE w:val="0"/>
        <w:autoSpaceDN w:val="0"/>
        <w:adjustRightInd w:val="0"/>
        <w:spacing w:after="0" w:line="240" w:lineRule="auto"/>
        <w:contextualSpacing w:val="0"/>
        <w:rPr>
          <w:rFonts w:asciiTheme="majorHAnsi" w:hAnsiTheme="majorHAnsi" w:cs="Times New Roman"/>
        </w:rPr>
      </w:pPr>
      <w:r w:rsidRPr="007B4B14">
        <w:rPr>
          <w:rFonts w:asciiTheme="majorHAnsi" w:hAnsiTheme="majorHAnsi" w:cs="Times New Roman"/>
        </w:rPr>
        <w:t xml:space="preserve"> separability: ave,  separability: ME).</w:t>
      </w:r>
    </w:p>
    <w:p w14:paraId="5EFDB2E5" w14:textId="77777777" w:rsidR="002611FF" w:rsidRPr="007B4B14" w:rsidRDefault="002611FF" w:rsidP="006B6020">
      <w:pPr>
        <w:rPr>
          <w:rFonts w:asciiTheme="majorHAnsi" w:hAnsiTheme="majorHAnsi"/>
        </w:rPr>
      </w:pPr>
    </w:p>
    <w:p w14:paraId="3D931B9A" w14:textId="77777777" w:rsidR="00015655" w:rsidRPr="007B4B14" w:rsidRDefault="00015655" w:rsidP="006B6020">
      <w:pPr>
        <w:rPr>
          <w:ins w:id="33" w:author="Hu Guanjing" w:date="2015-11-16T15:34:00Z"/>
          <w:rFonts w:asciiTheme="majorHAnsi" w:hAnsiTheme="majorHAnsi"/>
          <w:i/>
        </w:rPr>
      </w:pPr>
      <w:r w:rsidRPr="007B4B14">
        <w:rPr>
          <w:rFonts w:asciiTheme="majorHAnsi" w:hAnsiTheme="majorHAnsi"/>
          <w:i/>
        </w:rPr>
        <w:t>Differential Gene Expression with Effective Length</w:t>
      </w:r>
    </w:p>
    <w:p w14:paraId="2452FFFF" w14:textId="77777777" w:rsidR="008B77DD" w:rsidRPr="007B4B14" w:rsidRDefault="008B77DD" w:rsidP="006B6020">
      <w:pPr>
        <w:rPr>
          <w:ins w:id="34" w:author="Hu Guanjing" w:date="2015-11-16T15:34:00Z"/>
          <w:rFonts w:asciiTheme="majorHAnsi" w:hAnsiTheme="majorHAnsi"/>
          <w:i/>
        </w:rPr>
      </w:pPr>
    </w:p>
    <w:p w14:paraId="1F33AF48" w14:textId="434381A1" w:rsidR="008B77DD" w:rsidRPr="007B4B14" w:rsidRDefault="008B77DD" w:rsidP="006B6020">
      <w:pPr>
        <w:rPr>
          <w:rFonts w:asciiTheme="majorHAnsi" w:hAnsiTheme="majorHAnsi"/>
        </w:rPr>
      </w:pPr>
      <w:ins w:id="35" w:author="Hu Guanjing" w:date="2015-11-16T15:38:00Z">
        <w:r w:rsidRPr="007B4B14">
          <w:rPr>
            <w:rFonts w:asciiTheme="majorHAnsi" w:hAnsiTheme="majorHAnsi"/>
          </w:rPr>
          <w:t>Thoughts about analysis:</w:t>
        </w:r>
      </w:ins>
    </w:p>
    <w:tbl>
      <w:tblPr>
        <w:tblStyle w:val="TableGrid"/>
        <w:tblW w:w="0" w:type="auto"/>
        <w:tblLayout w:type="fixed"/>
        <w:tblLook w:val="04A0" w:firstRow="1" w:lastRow="0" w:firstColumn="1" w:lastColumn="0" w:noHBand="0" w:noVBand="1"/>
      </w:tblPr>
      <w:tblGrid>
        <w:gridCol w:w="534"/>
        <w:gridCol w:w="3827"/>
        <w:gridCol w:w="709"/>
        <w:gridCol w:w="992"/>
        <w:gridCol w:w="3118"/>
      </w:tblGrid>
      <w:tr w:rsidR="007666AF" w:rsidRPr="007B4B14" w14:paraId="59A9D03E" w14:textId="77777777" w:rsidTr="00932B03">
        <w:trPr>
          <w:ins w:id="36" w:author="Hu Guanjing" w:date="2015-11-16T15:34:00Z"/>
        </w:trPr>
        <w:tc>
          <w:tcPr>
            <w:tcW w:w="534" w:type="dxa"/>
          </w:tcPr>
          <w:p w14:paraId="1F518318" w14:textId="1B3B7382" w:rsidR="007666AF" w:rsidRPr="007B4B14" w:rsidRDefault="00932B03" w:rsidP="008B77DD">
            <w:pPr>
              <w:rPr>
                <w:ins w:id="37" w:author="Hu Guanjing" w:date="2015-11-16T15:34:00Z"/>
                <w:rFonts w:asciiTheme="majorHAnsi" w:hAnsiTheme="majorHAnsi"/>
                <w:b/>
              </w:rPr>
            </w:pPr>
            <w:ins w:id="38" w:author="Hu Guanjing" w:date="2015-11-16T16:01:00Z">
              <w:r w:rsidRPr="007B4B14">
                <w:rPr>
                  <w:rFonts w:asciiTheme="majorHAnsi" w:hAnsiTheme="majorHAnsi"/>
                  <w:b/>
                </w:rPr>
                <w:t>set</w:t>
              </w:r>
            </w:ins>
          </w:p>
        </w:tc>
        <w:tc>
          <w:tcPr>
            <w:tcW w:w="3827" w:type="dxa"/>
          </w:tcPr>
          <w:p w14:paraId="151EF40E" w14:textId="77777777" w:rsidR="007666AF" w:rsidRPr="007B4B14" w:rsidRDefault="007666AF" w:rsidP="008B77DD">
            <w:pPr>
              <w:rPr>
                <w:ins w:id="39" w:author="Hu Guanjing" w:date="2015-11-16T15:34:00Z"/>
                <w:rFonts w:asciiTheme="majorHAnsi" w:hAnsiTheme="majorHAnsi"/>
                <w:b/>
              </w:rPr>
            </w:pPr>
            <w:ins w:id="40" w:author="Hu Guanjing" w:date="2015-11-16T15:34:00Z">
              <w:r w:rsidRPr="007B4B14">
                <w:rPr>
                  <w:rFonts w:asciiTheme="majorHAnsi" w:hAnsiTheme="majorHAnsi"/>
                  <w:b/>
                </w:rPr>
                <w:t>Reference</w:t>
              </w:r>
              <w:r w:rsidRPr="007B4B14">
                <w:rPr>
                  <w:rFonts w:asciiTheme="majorHAnsi" w:hAnsiTheme="majorHAnsi"/>
                  <w:b/>
                  <w:lang w:eastAsia="zh-CN"/>
                </w:rPr>
                <w:t xml:space="preserve"> </w:t>
              </w:r>
              <w:r w:rsidRPr="007B4B14">
                <w:rPr>
                  <w:rFonts w:asciiTheme="majorHAnsi" w:hAnsiTheme="majorHAnsi"/>
                  <w:b/>
                </w:rPr>
                <w:t>(exons only)</w:t>
              </w:r>
            </w:ins>
          </w:p>
        </w:tc>
        <w:tc>
          <w:tcPr>
            <w:tcW w:w="709" w:type="dxa"/>
          </w:tcPr>
          <w:p w14:paraId="5F8589BC" w14:textId="77777777" w:rsidR="007666AF" w:rsidRPr="007B4B14" w:rsidRDefault="007666AF" w:rsidP="008B77DD">
            <w:pPr>
              <w:rPr>
                <w:ins w:id="41" w:author="Hu Guanjing" w:date="2015-11-16T15:34:00Z"/>
                <w:rFonts w:asciiTheme="majorHAnsi" w:hAnsiTheme="majorHAnsi"/>
                <w:b/>
              </w:rPr>
            </w:pPr>
            <w:ins w:id="42" w:author="Hu Guanjing" w:date="2015-11-16T15:34:00Z">
              <w:r w:rsidRPr="007B4B14">
                <w:rPr>
                  <w:rFonts w:asciiTheme="majorHAnsi" w:hAnsiTheme="majorHAnsi"/>
                  <w:b/>
                </w:rPr>
                <w:t>SNP-index</w:t>
              </w:r>
            </w:ins>
          </w:p>
        </w:tc>
        <w:tc>
          <w:tcPr>
            <w:tcW w:w="992" w:type="dxa"/>
          </w:tcPr>
          <w:p w14:paraId="2101EA88" w14:textId="6564BF81" w:rsidR="007666AF" w:rsidRPr="007B4B14" w:rsidRDefault="007666AF" w:rsidP="007666AF">
            <w:pPr>
              <w:rPr>
                <w:ins w:id="43" w:author="Hu Guanjing" w:date="2015-11-16T15:34:00Z"/>
                <w:rFonts w:asciiTheme="majorHAnsi" w:hAnsiTheme="majorHAnsi"/>
                <w:b/>
              </w:rPr>
            </w:pPr>
            <w:ins w:id="44" w:author="Hu Guanjing" w:date="2015-11-16T15:34:00Z">
              <w:r w:rsidRPr="007B4B14">
                <w:rPr>
                  <w:rFonts w:asciiTheme="majorHAnsi" w:hAnsiTheme="majorHAnsi"/>
                  <w:b/>
                </w:rPr>
                <w:t>PolyCat</w:t>
              </w:r>
            </w:ins>
          </w:p>
        </w:tc>
        <w:tc>
          <w:tcPr>
            <w:tcW w:w="3118" w:type="dxa"/>
          </w:tcPr>
          <w:p w14:paraId="618F3933" w14:textId="34B52346" w:rsidR="007666AF" w:rsidRPr="007B4B14" w:rsidRDefault="007666AF" w:rsidP="008B77DD">
            <w:pPr>
              <w:rPr>
                <w:ins w:id="45" w:author="Hu Guanjing" w:date="2015-11-16T15:34:00Z"/>
                <w:rFonts w:asciiTheme="majorHAnsi" w:hAnsiTheme="majorHAnsi"/>
                <w:b/>
              </w:rPr>
            </w:pPr>
            <w:ins w:id="46" w:author="Hu Guanjing" w:date="2015-11-16T15:40:00Z">
              <w:r w:rsidRPr="007B4B14">
                <w:rPr>
                  <w:rFonts w:asciiTheme="majorHAnsi" w:hAnsiTheme="majorHAnsi"/>
                  <w:b/>
                </w:rPr>
                <w:t>What to expect for mapped reads?</w:t>
              </w:r>
            </w:ins>
          </w:p>
        </w:tc>
      </w:tr>
      <w:tr w:rsidR="007666AF" w:rsidRPr="007B4B14" w14:paraId="650482D7" w14:textId="77777777" w:rsidTr="00932B03">
        <w:trPr>
          <w:ins w:id="47" w:author="Hu Guanjing" w:date="2015-11-16T15:34:00Z"/>
        </w:trPr>
        <w:tc>
          <w:tcPr>
            <w:tcW w:w="534" w:type="dxa"/>
          </w:tcPr>
          <w:p w14:paraId="62A6BAE1" w14:textId="77777777" w:rsidR="007666AF" w:rsidRPr="007B4B14" w:rsidRDefault="007666AF" w:rsidP="008B77DD">
            <w:pPr>
              <w:rPr>
                <w:ins w:id="48" w:author="Hu Guanjing" w:date="2015-11-16T15:34:00Z"/>
                <w:rFonts w:asciiTheme="majorHAnsi" w:hAnsiTheme="majorHAnsi"/>
              </w:rPr>
            </w:pPr>
            <w:ins w:id="49" w:author="Hu Guanjing" w:date="2015-11-16T15:34:00Z">
              <w:r w:rsidRPr="007B4B14">
                <w:rPr>
                  <w:rFonts w:asciiTheme="majorHAnsi" w:hAnsiTheme="majorHAnsi"/>
                </w:rPr>
                <w:t>1</w:t>
              </w:r>
            </w:ins>
          </w:p>
        </w:tc>
        <w:tc>
          <w:tcPr>
            <w:tcW w:w="3827" w:type="dxa"/>
          </w:tcPr>
          <w:p w14:paraId="315C3A35" w14:textId="77777777" w:rsidR="007666AF" w:rsidRPr="007B4B14" w:rsidRDefault="007666AF" w:rsidP="008B77DD">
            <w:pPr>
              <w:rPr>
                <w:ins w:id="50" w:author="Hu Guanjing" w:date="2015-11-16T15:34:00Z"/>
                <w:rFonts w:asciiTheme="majorHAnsi" w:hAnsiTheme="majorHAnsi"/>
              </w:rPr>
            </w:pPr>
            <w:ins w:id="51" w:author="Hu Guanjing" w:date="2015-11-16T15:34:00Z">
              <w:r w:rsidRPr="007B4B14">
                <w:rPr>
                  <w:rFonts w:asciiTheme="majorHAnsi" w:hAnsiTheme="majorHAnsi"/>
                </w:rPr>
                <w:t xml:space="preserve">Full-length gene model </w:t>
              </w:r>
            </w:ins>
          </w:p>
        </w:tc>
        <w:tc>
          <w:tcPr>
            <w:tcW w:w="709" w:type="dxa"/>
          </w:tcPr>
          <w:p w14:paraId="3A31CF62" w14:textId="77777777" w:rsidR="007666AF" w:rsidRPr="007B4B14" w:rsidRDefault="007666AF" w:rsidP="008B77DD">
            <w:pPr>
              <w:rPr>
                <w:ins w:id="52" w:author="Hu Guanjing" w:date="2015-11-16T15:34:00Z"/>
                <w:rFonts w:asciiTheme="majorHAnsi" w:hAnsiTheme="majorHAnsi"/>
              </w:rPr>
            </w:pPr>
            <w:ins w:id="53" w:author="Hu Guanjing" w:date="2015-11-16T15:34:00Z">
              <w:r w:rsidRPr="007B4B14">
                <w:rPr>
                  <w:rFonts w:asciiTheme="majorHAnsi" w:hAnsiTheme="majorHAnsi"/>
                </w:rPr>
                <w:t>No</w:t>
              </w:r>
            </w:ins>
          </w:p>
        </w:tc>
        <w:tc>
          <w:tcPr>
            <w:tcW w:w="992" w:type="dxa"/>
          </w:tcPr>
          <w:p w14:paraId="23EDAB0F" w14:textId="77777777" w:rsidR="007666AF" w:rsidRPr="007B4B14" w:rsidRDefault="007666AF" w:rsidP="008B77DD">
            <w:pPr>
              <w:rPr>
                <w:ins w:id="54" w:author="Hu Guanjing" w:date="2015-11-16T15:34:00Z"/>
                <w:rFonts w:asciiTheme="majorHAnsi" w:hAnsiTheme="majorHAnsi"/>
              </w:rPr>
            </w:pPr>
            <w:ins w:id="55" w:author="Hu Guanjing" w:date="2015-11-16T15:34:00Z">
              <w:r w:rsidRPr="007B4B14">
                <w:rPr>
                  <w:rFonts w:asciiTheme="majorHAnsi" w:hAnsiTheme="majorHAnsi"/>
                </w:rPr>
                <w:t>No</w:t>
              </w:r>
            </w:ins>
          </w:p>
        </w:tc>
        <w:tc>
          <w:tcPr>
            <w:tcW w:w="3118" w:type="dxa"/>
          </w:tcPr>
          <w:p w14:paraId="6FC82AB9" w14:textId="3CC0BB1C" w:rsidR="007666AF" w:rsidRPr="007B4B14" w:rsidRDefault="007666AF" w:rsidP="008B77DD">
            <w:pPr>
              <w:rPr>
                <w:ins w:id="56" w:author="Hu Guanjing" w:date="2015-11-16T15:34:00Z"/>
                <w:rFonts w:asciiTheme="majorHAnsi" w:hAnsiTheme="majorHAnsi"/>
              </w:rPr>
            </w:pPr>
            <w:ins w:id="57" w:author="Hu Guanjing" w:date="2015-11-16T15:41:00Z">
              <w:r w:rsidRPr="007B4B14">
                <w:rPr>
                  <w:rFonts w:asciiTheme="majorHAnsi" w:hAnsiTheme="majorHAnsi"/>
                </w:rPr>
                <w:t xml:space="preserve">Without considering </w:t>
              </w:r>
            </w:ins>
            <w:ins w:id="58" w:author="Hu Guanjing" w:date="2015-11-16T15:42:00Z">
              <w:r w:rsidRPr="007B4B14">
                <w:rPr>
                  <w:rFonts w:asciiTheme="majorHAnsi" w:hAnsiTheme="majorHAnsi"/>
                </w:rPr>
                <w:t xml:space="preserve">At </w:t>
              </w:r>
            </w:ins>
            <w:ins w:id="59" w:author="Hu Guanjing" w:date="2015-11-16T15:41:00Z">
              <w:r w:rsidRPr="007B4B14">
                <w:rPr>
                  <w:rFonts w:asciiTheme="majorHAnsi" w:hAnsiTheme="majorHAnsi"/>
                </w:rPr>
                <w:t>SNPs, Dt and N reads were mapped to D5 reference.</w:t>
              </w:r>
            </w:ins>
          </w:p>
        </w:tc>
      </w:tr>
      <w:tr w:rsidR="007666AF" w:rsidRPr="007B4B14" w14:paraId="2CBB7BB6" w14:textId="77777777" w:rsidTr="00932B03">
        <w:trPr>
          <w:trHeight w:val="279"/>
          <w:ins w:id="60" w:author="Hu Guanjing" w:date="2015-11-16T15:34:00Z"/>
        </w:trPr>
        <w:tc>
          <w:tcPr>
            <w:tcW w:w="534" w:type="dxa"/>
          </w:tcPr>
          <w:p w14:paraId="791C504A" w14:textId="77777777" w:rsidR="007666AF" w:rsidRPr="007B4B14" w:rsidRDefault="007666AF" w:rsidP="008B77DD">
            <w:pPr>
              <w:rPr>
                <w:ins w:id="61" w:author="Hu Guanjing" w:date="2015-11-16T15:34:00Z"/>
                <w:rFonts w:asciiTheme="majorHAnsi" w:hAnsiTheme="majorHAnsi"/>
              </w:rPr>
            </w:pPr>
            <w:ins w:id="62" w:author="Hu Guanjing" w:date="2015-11-16T15:34:00Z">
              <w:r w:rsidRPr="007B4B14">
                <w:rPr>
                  <w:rFonts w:asciiTheme="majorHAnsi" w:hAnsiTheme="majorHAnsi"/>
                </w:rPr>
                <w:t>2</w:t>
              </w:r>
            </w:ins>
          </w:p>
        </w:tc>
        <w:tc>
          <w:tcPr>
            <w:tcW w:w="3827" w:type="dxa"/>
          </w:tcPr>
          <w:p w14:paraId="4E410D16" w14:textId="77777777" w:rsidR="007666AF" w:rsidRPr="007B4B14" w:rsidRDefault="007666AF" w:rsidP="008B77DD">
            <w:pPr>
              <w:rPr>
                <w:ins w:id="63" w:author="Hu Guanjing" w:date="2015-11-16T15:34:00Z"/>
                <w:rFonts w:asciiTheme="majorHAnsi" w:hAnsiTheme="majorHAnsi"/>
                <w:lang w:eastAsia="zh-CN"/>
              </w:rPr>
            </w:pPr>
            <w:ins w:id="64" w:author="Hu Guanjing" w:date="2015-11-16T15:34:00Z">
              <w:r w:rsidRPr="007B4B14">
                <w:rPr>
                  <w:rFonts w:asciiTheme="majorHAnsi" w:hAnsiTheme="majorHAnsi"/>
                </w:rPr>
                <w:t>Full-length gene model</w:t>
              </w:r>
            </w:ins>
          </w:p>
        </w:tc>
        <w:tc>
          <w:tcPr>
            <w:tcW w:w="709" w:type="dxa"/>
          </w:tcPr>
          <w:p w14:paraId="309FD58B" w14:textId="77777777" w:rsidR="007666AF" w:rsidRPr="007B4B14" w:rsidRDefault="007666AF" w:rsidP="008B77DD">
            <w:pPr>
              <w:rPr>
                <w:ins w:id="65" w:author="Hu Guanjing" w:date="2015-11-16T15:34:00Z"/>
                <w:rFonts w:asciiTheme="majorHAnsi" w:hAnsiTheme="majorHAnsi"/>
              </w:rPr>
            </w:pPr>
            <w:ins w:id="66" w:author="Hu Guanjing" w:date="2015-11-16T15:34:00Z">
              <w:r w:rsidRPr="007B4B14">
                <w:rPr>
                  <w:rFonts w:asciiTheme="majorHAnsi" w:hAnsiTheme="majorHAnsi"/>
                </w:rPr>
                <w:t>Yes</w:t>
              </w:r>
            </w:ins>
          </w:p>
        </w:tc>
        <w:tc>
          <w:tcPr>
            <w:tcW w:w="992" w:type="dxa"/>
          </w:tcPr>
          <w:p w14:paraId="7ECFF315" w14:textId="77777777" w:rsidR="007666AF" w:rsidRPr="007B4B14" w:rsidRDefault="007666AF" w:rsidP="008B77DD">
            <w:pPr>
              <w:rPr>
                <w:ins w:id="67" w:author="Hu Guanjing" w:date="2015-11-16T15:34:00Z"/>
                <w:rFonts w:asciiTheme="majorHAnsi" w:hAnsiTheme="majorHAnsi"/>
              </w:rPr>
            </w:pPr>
            <w:ins w:id="68" w:author="Hu Guanjing" w:date="2015-11-16T15:34:00Z">
              <w:r w:rsidRPr="007B4B14">
                <w:rPr>
                  <w:rFonts w:asciiTheme="majorHAnsi" w:hAnsiTheme="majorHAnsi"/>
                </w:rPr>
                <w:t>No</w:t>
              </w:r>
            </w:ins>
          </w:p>
        </w:tc>
        <w:tc>
          <w:tcPr>
            <w:tcW w:w="3118" w:type="dxa"/>
          </w:tcPr>
          <w:p w14:paraId="0AAD78AC" w14:textId="1A7F5F9E" w:rsidR="007666AF" w:rsidRPr="007B4B14" w:rsidRDefault="007666AF" w:rsidP="00507901">
            <w:pPr>
              <w:rPr>
                <w:ins w:id="69" w:author="Hu Guanjing" w:date="2015-11-16T15:34:00Z"/>
                <w:rFonts w:asciiTheme="majorHAnsi" w:hAnsiTheme="majorHAnsi"/>
              </w:rPr>
            </w:pPr>
            <w:ins w:id="70" w:author="Hu Guanjing" w:date="2015-11-16T15:44:00Z">
              <w:r w:rsidRPr="007B4B14">
                <w:rPr>
                  <w:rFonts w:asciiTheme="majorHAnsi" w:hAnsiTheme="majorHAnsi"/>
                </w:rPr>
                <w:t xml:space="preserve">Considering SNPs, </w:t>
              </w:r>
            </w:ins>
            <w:ins w:id="71" w:author="Hu Guanjing" w:date="2015-11-16T15:45:00Z">
              <w:r w:rsidRPr="007B4B14">
                <w:rPr>
                  <w:rFonts w:asciiTheme="majorHAnsi" w:hAnsiTheme="majorHAnsi"/>
                </w:rPr>
                <w:t xml:space="preserve">At. </w:t>
              </w:r>
            </w:ins>
            <w:ins w:id="72" w:author="Hu Guanjing" w:date="2015-11-16T15:44:00Z">
              <w:r w:rsidR="00507901" w:rsidRPr="007B4B14">
                <w:rPr>
                  <w:rFonts w:asciiTheme="majorHAnsi" w:hAnsiTheme="majorHAnsi"/>
                </w:rPr>
                <w:t>Dt and N reads were mapped, giving their aggregate total.</w:t>
              </w:r>
            </w:ins>
          </w:p>
        </w:tc>
      </w:tr>
      <w:tr w:rsidR="007666AF" w:rsidRPr="007B4B14" w14:paraId="51570997" w14:textId="77777777" w:rsidTr="00932B03">
        <w:trPr>
          <w:ins w:id="73" w:author="Hu Guanjing" w:date="2015-11-16T15:34:00Z"/>
        </w:trPr>
        <w:tc>
          <w:tcPr>
            <w:tcW w:w="534" w:type="dxa"/>
          </w:tcPr>
          <w:p w14:paraId="2F85ADB0" w14:textId="77777777" w:rsidR="007666AF" w:rsidRPr="007B4B14" w:rsidRDefault="007666AF" w:rsidP="008B77DD">
            <w:pPr>
              <w:rPr>
                <w:ins w:id="74" w:author="Hu Guanjing" w:date="2015-11-16T15:34:00Z"/>
                <w:rFonts w:asciiTheme="majorHAnsi" w:hAnsiTheme="majorHAnsi"/>
              </w:rPr>
            </w:pPr>
            <w:ins w:id="75" w:author="Hu Guanjing" w:date="2015-11-16T15:34:00Z">
              <w:r w:rsidRPr="007B4B14">
                <w:rPr>
                  <w:rFonts w:asciiTheme="majorHAnsi" w:hAnsiTheme="majorHAnsi"/>
                </w:rPr>
                <w:t>3</w:t>
              </w:r>
            </w:ins>
          </w:p>
        </w:tc>
        <w:tc>
          <w:tcPr>
            <w:tcW w:w="3827" w:type="dxa"/>
          </w:tcPr>
          <w:p w14:paraId="36651819" w14:textId="77777777" w:rsidR="007666AF" w:rsidRPr="007B4B14" w:rsidRDefault="007666AF" w:rsidP="008B77DD">
            <w:pPr>
              <w:rPr>
                <w:ins w:id="76" w:author="Hu Guanjing" w:date="2015-11-16T15:34:00Z"/>
                <w:rFonts w:asciiTheme="majorHAnsi" w:hAnsiTheme="majorHAnsi"/>
              </w:rPr>
            </w:pPr>
            <w:ins w:id="77" w:author="Hu Guanjing" w:date="2015-11-16T15:34:00Z">
              <w:r w:rsidRPr="007B4B14">
                <w:rPr>
                  <w:rFonts w:asciiTheme="majorHAnsi" w:hAnsiTheme="majorHAnsi"/>
                </w:rPr>
                <w:t>Full-length gene model</w:t>
              </w:r>
            </w:ins>
          </w:p>
        </w:tc>
        <w:tc>
          <w:tcPr>
            <w:tcW w:w="709" w:type="dxa"/>
          </w:tcPr>
          <w:p w14:paraId="5F5A44C8" w14:textId="77777777" w:rsidR="007666AF" w:rsidRPr="007B4B14" w:rsidRDefault="007666AF" w:rsidP="008B77DD">
            <w:pPr>
              <w:rPr>
                <w:ins w:id="78" w:author="Hu Guanjing" w:date="2015-11-16T15:34:00Z"/>
                <w:rFonts w:asciiTheme="majorHAnsi" w:hAnsiTheme="majorHAnsi"/>
              </w:rPr>
            </w:pPr>
            <w:ins w:id="79" w:author="Hu Guanjing" w:date="2015-11-16T15:34:00Z">
              <w:r w:rsidRPr="007B4B14">
                <w:rPr>
                  <w:rFonts w:asciiTheme="majorHAnsi" w:hAnsiTheme="majorHAnsi"/>
                </w:rPr>
                <w:t>Yes</w:t>
              </w:r>
            </w:ins>
          </w:p>
        </w:tc>
        <w:tc>
          <w:tcPr>
            <w:tcW w:w="992" w:type="dxa"/>
          </w:tcPr>
          <w:p w14:paraId="250D945C" w14:textId="77777777" w:rsidR="007666AF" w:rsidRPr="007B4B14" w:rsidRDefault="007666AF" w:rsidP="008B77DD">
            <w:pPr>
              <w:rPr>
                <w:ins w:id="80" w:author="Hu Guanjing" w:date="2015-11-16T15:34:00Z"/>
                <w:rFonts w:asciiTheme="majorHAnsi" w:hAnsiTheme="majorHAnsi"/>
              </w:rPr>
            </w:pPr>
            <w:ins w:id="81" w:author="Hu Guanjing" w:date="2015-11-16T15:34:00Z">
              <w:r w:rsidRPr="007B4B14">
                <w:rPr>
                  <w:rFonts w:asciiTheme="majorHAnsi" w:hAnsiTheme="majorHAnsi"/>
                </w:rPr>
                <w:t>Yes</w:t>
              </w:r>
            </w:ins>
          </w:p>
        </w:tc>
        <w:tc>
          <w:tcPr>
            <w:tcW w:w="3118" w:type="dxa"/>
          </w:tcPr>
          <w:p w14:paraId="15014FE3" w14:textId="23F89A78" w:rsidR="007666AF" w:rsidRPr="007B4B14" w:rsidRDefault="007666AF" w:rsidP="008B77DD">
            <w:pPr>
              <w:rPr>
                <w:ins w:id="82" w:author="Hu Guanjing" w:date="2015-11-16T15:34:00Z"/>
                <w:rFonts w:asciiTheme="majorHAnsi" w:hAnsiTheme="majorHAnsi"/>
              </w:rPr>
            </w:pPr>
            <w:ins w:id="83" w:author="Hu Guanjing" w:date="2015-11-16T15:45:00Z">
              <w:r w:rsidRPr="007B4B14">
                <w:rPr>
                  <w:rFonts w:asciiTheme="majorHAnsi" w:hAnsiTheme="majorHAnsi"/>
                </w:rPr>
                <w:t>Mapped and partitioned</w:t>
              </w:r>
            </w:ins>
            <w:ins w:id="84" w:author="Hu Guanjing" w:date="2015-11-16T15:47:00Z">
              <w:r w:rsidRPr="007B4B14">
                <w:rPr>
                  <w:rFonts w:asciiTheme="majorHAnsi" w:hAnsiTheme="majorHAnsi"/>
                </w:rPr>
                <w:t>.</w:t>
              </w:r>
            </w:ins>
          </w:p>
        </w:tc>
      </w:tr>
      <w:tr w:rsidR="00932B03" w:rsidRPr="007B4B14" w14:paraId="4A7D9B79" w14:textId="77777777" w:rsidTr="00932B03">
        <w:trPr>
          <w:ins w:id="85" w:author="Hu Guanjing" w:date="2015-11-16T15:59:00Z"/>
        </w:trPr>
        <w:tc>
          <w:tcPr>
            <w:tcW w:w="9180" w:type="dxa"/>
            <w:gridSpan w:val="5"/>
          </w:tcPr>
          <w:p w14:paraId="5F91B88B" w14:textId="77777777" w:rsidR="00932B03" w:rsidRPr="007B4B14" w:rsidRDefault="00932B03" w:rsidP="008B77DD">
            <w:pPr>
              <w:rPr>
                <w:ins w:id="86" w:author="Hu Guanjing" w:date="2015-11-16T16:00:00Z"/>
                <w:rFonts w:asciiTheme="majorHAnsi" w:hAnsiTheme="majorHAnsi"/>
              </w:rPr>
            </w:pPr>
          </w:p>
          <w:p w14:paraId="7461A248" w14:textId="77777777" w:rsidR="00932B03" w:rsidRPr="007B4B14" w:rsidRDefault="00932B03" w:rsidP="008B77DD">
            <w:pPr>
              <w:rPr>
                <w:ins w:id="87" w:author="Hu Guanjing" w:date="2015-11-16T16:00:00Z"/>
                <w:rFonts w:asciiTheme="majorHAnsi" w:hAnsiTheme="majorHAnsi"/>
              </w:rPr>
            </w:pPr>
            <w:ins w:id="88" w:author="Hu Guanjing" w:date="2015-11-16T15:59:00Z">
              <w:r w:rsidRPr="007B4B14">
                <w:rPr>
                  <w:rFonts w:asciiTheme="majorHAnsi" w:hAnsiTheme="majorHAnsi"/>
                </w:rPr>
                <w:t>Comparisons among 1-3 check the performance of mapping and reads partitioning, providing some foundation for further discussion of 4 and 5.</w:t>
              </w:r>
            </w:ins>
          </w:p>
          <w:p w14:paraId="55FC48B1" w14:textId="117F002C" w:rsidR="00932B03" w:rsidRPr="007B4B14" w:rsidRDefault="00932B03" w:rsidP="008B77DD">
            <w:pPr>
              <w:rPr>
                <w:ins w:id="89" w:author="Hu Guanjing" w:date="2015-11-16T15:59:00Z"/>
                <w:rFonts w:asciiTheme="majorHAnsi" w:hAnsiTheme="majorHAnsi"/>
              </w:rPr>
            </w:pPr>
          </w:p>
        </w:tc>
      </w:tr>
      <w:tr w:rsidR="007666AF" w:rsidRPr="007B4B14" w14:paraId="59721437" w14:textId="77777777" w:rsidTr="00932B03">
        <w:trPr>
          <w:ins w:id="90" w:author="Hu Guanjing" w:date="2015-11-16T15:34:00Z"/>
        </w:trPr>
        <w:tc>
          <w:tcPr>
            <w:tcW w:w="534" w:type="dxa"/>
          </w:tcPr>
          <w:p w14:paraId="1317D8B9" w14:textId="77777777" w:rsidR="007666AF" w:rsidRPr="007B4B14" w:rsidRDefault="007666AF" w:rsidP="008B77DD">
            <w:pPr>
              <w:rPr>
                <w:ins w:id="91" w:author="Hu Guanjing" w:date="2015-11-16T15:34:00Z"/>
                <w:rFonts w:asciiTheme="majorHAnsi" w:hAnsiTheme="majorHAnsi"/>
              </w:rPr>
            </w:pPr>
            <w:ins w:id="92" w:author="Hu Guanjing" w:date="2015-11-16T15:34:00Z">
              <w:r w:rsidRPr="007B4B14">
                <w:rPr>
                  <w:rFonts w:asciiTheme="majorHAnsi" w:hAnsiTheme="majorHAnsi"/>
                </w:rPr>
                <w:t>4</w:t>
              </w:r>
            </w:ins>
          </w:p>
        </w:tc>
        <w:tc>
          <w:tcPr>
            <w:tcW w:w="3827" w:type="dxa"/>
          </w:tcPr>
          <w:p w14:paraId="14E1F625" w14:textId="77777777" w:rsidR="007666AF" w:rsidRPr="007B4B14" w:rsidRDefault="007666AF" w:rsidP="008B77DD">
            <w:pPr>
              <w:rPr>
                <w:ins w:id="93" w:author="Hu Guanjing" w:date="2015-11-16T15:34:00Z"/>
                <w:rFonts w:asciiTheme="majorHAnsi" w:hAnsiTheme="majorHAnsi"/>
                <w:lang w:eastAsia="zh-CN"/>
              </w:rPr>
            </w:pPr>
            <w:ins w:id="94" w:author="Hu Guanjing" w:date="2015-11-16T15:34:00Z">
              <w:r w:rsidRPr="007B4B14">
                <w:rPr>
                  <w:rFonts w:asciiTheme="majorHAnsi" w:hAnsiTheme="majorHAnsi"/>
                  <w:lang w:eastAsia="zh-CN"/>
                </w:rPr>
                <w:t>Effective-gene-length model: theoretical</w:t>
              </w:r>
            </w:ins>
          </w:p>
        </w:tc>
        <w:tc>
          <w:tcPr>
            <w:tcW w:w="709" w:type="dxa"/>
          </w:tcPr>
          <w:p w14:paraId="3BACA11D" w14:textId="77777777" w:rsidR="007666AF" w:rsidRPr="007B4B14" w:rsidRDefault="007666AF" w:rsidP="008B77DD">
            <w:pPr>
              <w:rPr>
                <w:ins w:id="95" w:author="Hu Guanjing" w:date="2015-11-16T15:34:00Z"/>
                <w:rFonts w:asciiTheme="majorHAnsi" w:hAnsiTheme="majorHAnsi"/>
              </w:rPr>
            </w:pPr>
            <w:ins w:id="96" w:author="Hu Guanjing" w:date="2015-11-16T15:34:00Z">
              <w:r w:rsidRPr="007B4B14">
                <w:rPr>
                  <w:rFonts w:asciiTheme="majorHAnsi" w:hAnsiTheme="majorHAnsi"/>
                </w:rPr>
                <w:t>Yes</w:t>
              </w:r>
            </w:ins>
          </w:p>
        </w:tc>
        <w:tc>
          <w:tcPr>
            <w:tcW w:w="992" w:type="dxa"/>
          </w:tcPr>
          <w:p w14:paraId="68ADADCC" w14:textId="77777777" w:rsidR="007666AF" w:rsidRPr="007B4B14" w:rsidRDefault="007666AF" w:rsidP="008B77DD">
            <w:pPr>
              <w:rPr>
                <w:ins w:id="97" w:author="Hu Guanjing" w:date="2015-11-16T15:34:00Z"/>
                <w:rFonts w:asciiTheme="majorHAnsi" w:hAnsiTheme="majorHAnsi"/>
              </w:rPr>
            </w:pPr>
            <w:ins w:id="98" w:author="Hu Guanjing" w:date="2015-11-16T15:34:00Z">
              <w:r w:rsidRPr="007B4B14">
                <w:rPr>
                  <w:rFonts w:asciiTheme="majorHAnsi" w:hAnsiTheme="majorHAnsi"/>
                </w:rPr>
                <w:t>Yes</w:t>
              </w:r>
            </w:ins>
          </w:p>
        </w:tc>
        <w:tc>
          <w:tcPr>
            <w:tcW w:w="3118" w:type="dxa"/>
          </w:tcPr>
          <w:p w14:paraId="69F16A43" w14:textId="15A1F3B0" w:rsidR="007666AF" w:rsidRPr="007B4B14" w:rsidRDefault="00932B03" w:rsidP="00932B03">
            <w:pPr>
              <w:rPr>
                <w:ins w:id="99" w:author="Hu Guanjing" w:date="2015-11-16T15:34:00Z"/>
                <w:rFonts w:asciiTheme="majorHAnsi" w:hAnsiTheme="majorHAnsi"/>
              </w:rPr>
            </w:pPr>
            <w:ins w:id="100" w:author="Hu Guanjing" w:date="2015-11-16T16:00:00Z">
              <w:r w:rsidRPr="007B4B14">
                <w:rPr>
                  <w:rFonts w:asciiTheme="majorHAnsi" w:hAnsiTheme="majorHAnsi"/>
                </w:rPr>
                <w:t>Mapped, partitioned, and corrected.</w:t>
              </w:r>
            </w:ins>
          </w:p>
        </w:tc>
      </w:tr>
      <w:tr w:rsidR="007666AF" w:rsidRPr="007B4B14" w14:paraId="1FCC6647" w14:textId="77777777" w:rsidTr="00932B03">
        <w:trPr>
          <w:ins w:id="101" w:author="Hu Guanjing" w:date="2015-11-16T15:34:00Z"/>
        </w:trPr>
        <w:tc>
          <w:tcPr>
            <w:tcW w:w="534" w:type="dxa"/>
          </w:tcPr>
          <w:p w14:paraId="087E7167" w14:textId="77777777" w:rsidR="007666AF" w:rsidRPr="007B4B14" w:rsidRDefault="007666AF" w:rsidP="008B77DD">
            <w:pPr>
              <w:rPr>
                <w:ins w:id="102" w:author="Hu Guanjing" w:date="2015-11-16T15:34:00Z"/>
                <w:rFonts w:asciiTheme="majorHAnsi" w:hAnsiTheme="majorHAnsi"/>
              </w:rPr>
            </w:pPr>
            <w:ins w:id="103" w:author="Hu Guanjing" w:date="2015-11-16T15:34:00Z">
              <w:r w:rsidRPr="007B4B14">
                <w:rPr>
                  <w:rFonts w:asciiTheme="majorHAnsi" w:hAnsiTheme="majorHAnsi"/>
                </w:rPr>
                <w:t>5</w:t>
              </w:r>
            </w:ins>
          </w:p>
        </w:tc>
        <w:tc>
          <w:tcPr>
            <w:tcW w:w="3827" w:type="dxa"/>
          </w:tcPr>
          <w:p w14:paraId="75D133B6" w14:textId="77777777" w:rsidR="007666AF" w:rsidRPr="007B4B14" w:rsidRDefault="007666AF" w:rsidP="008B77DD">
            <w:pPr>
              <w:rPr>
                <w:ins w:id="104" w:author="Hu Guanjing" w:date="2015-11-16T15:34:00Z"/>
                <w:rFonts w:asciiTheme="majorHAnsi" w:hAnsiTheme="majorHAnsi"/>
              </w:rPr>
            </w:pPr>
            <w:ins w:id="105" w:author="Hu Guanjing" w:date="2015-11-16T15:34:00Z">
              <w:r w:rsidRPr="007B4B14">
                <w:rPr>
                  <w:rFonts w:asciiTheme="majorHAnsi" w:hAnsiTheme="majorHAnsi"/>
                  <w:lang w:eastAsia="zh-CN"/>
                </w:rPr>
                <w:t>Effective-gene-length model: empirical</w:t>
              </w:r>
            </w:ins>
          </w:p>
        </w:tc>
        <w:tc>
          <w:tcPr>
            <w:tcW w:w="709" w:type="dxa"/>
          </w:tcPr>
          <w:p w14:paraId="75B9CF44" w14:textId="77777777" w:rsidR="007666AF" w:rsidRPr="007B4B14" w:rsidRDefault="007666AF" w:rsidP="008B77DD">
            <w:pPr>
              <w:rPr>
                <w:ins w:id="106" w:author="Hu Guanjing" w:date="2015-11-16T15:34:00Z"/>
                <w:rFonts w:asciiTheme="majorHAnsi" w:hAnsiTheme="majorHAnsi"/>
              </w:rPr>
            </w:pPr>
            <w:ins w:id="107" w:author="Hu Guanjing" w:date="2015-11-16T15:34:00Z">
              <w:r w:rsidRPr="007B4B14">
                <w:rPr>
                  <w:rFonts w:asciiTheme="majorHAnsi" w:hAnsiTheme="majorHAnsi"/>
                </w:rPr>
                <w:t>yes</w:t>
              </w:r>
            </w:ins>
          </w:p>
        </w:tc>
        <w:tc>
          <w:tcPr>
            <w:tcW w:w="992" w:type="dxa"/>
          </w:tcPr>
          <w:p w14:paraId="7451512C" w14:textId="77777777" w:rsidR="007666AF" w:rsidRPr="007B4B14" w:rsidRDefault="007666AF" w:rsidP="008B77DD">
            <w:pPr>
              <w:rPr>
                <w:ins w:id="108" w:author="Hu Guanjing" w:date="2015-11-16T15:34:00Z"/>
                <w:rFonts w:asciiTheme="majorHAnsi" w:hAnsiTheme="majorHAnsi"/>
              </w:rPr>
            </w:pPr>
            <w:ins w:id="109" w:author="Hu Guanjing" w:date="2015-11-16T15:34:00Z">
              <w:r w:rsidRPr="007B4B14">
                <w:rPr>
                  <w:rFonts w:asciiTheme="majorHAnsi" w:hAnsiTheme="majorHAnsi"/>
                </w:rPr>
                <w:t>Yes</w:t>
              </w:r>
            </w:ins>
          </w:p>
        </w:tc>
        <w:tc>
          <w:tcPr>
            <w:tcW w:w="3118" w:type="dxa"/>
          </w:tcPr>
          <w:p w14:paraId="6EA3ED5B" w14:textId="7AF16EFA" w:rsidR="007666AF" w:rsidRPr="007B4B14" w:rsidRDefault="00932B03" w:rsidP="008B77DD">
            <w:pPr>
              <w:rPr>
                <w:ins w:id="110" w:author="Hu Guanjing" w:date="2015-11-16T15:34:00Z"/>
                <w:rFonts w:asciiTheme="majorHAnsi" w:hAnsiTheme="majorHAnsi"/>
              </w:rPr>
            </w:pPr>
            <w:ins w:id="111" w:author="Hu Guanjing" w:date="2015-11-16T16:00:00Z">
              <w:r w:rsidRPr="007B4B14">
                <w:rPr>
                  <w:rFonts w:asciiTheme="majorHAnsi" w:hAnsiTheme="majorHAnsi"/>
                </w:rPr>
                <w:t>Mapped, partitioned, and corrected.</w:t>
              </w:r>
            </w:ins>
          </w:p>
        </w:tc>
      </w:tr>
      <w:tr w:rsidR="00932B03" w:rsidRPr="007B4B14" w14:paraId="0E975615" w14:textId="77777777" w:rsidTr="00932B03">
        <w:trPr>
          <w:ins w:id="112" w:author="Hu Guanjing" w:date="2015-11-16T15:59:00Z"/>
        </w:trPr>
        <w:tc>
          <w:tcPr>
            <w:tcW w:w="9180" w:type="dxa"/>
            <w:gridSpan w:val="5"/>
          </w:tcPr>
          <w:p w14:paraId="14962838" w14:textId="77777777" w:rsidR="00932B03" w:rsidRPr="007B4B14" w:rsidRDefault="00932B03" w:rsidP="00932B03">
            <w:pPr>
              <w:rPr>
                <w:ins w:id="113" w:author="Hu Guanjing" w:date="2015-11-16T16:00:00Z"/>
                <w:rFonts w:asciiTheme="majorHAnsi" w:hAnsiTheme="majorHAnsi"/>
              </w:rPr>
            </w:pPr>
          </w:p>
          <w:p w14:paraId="7EEA1003" w14:textId="7D111D18" w:rsidR="00932B03" w:rsidRPr="007B4B14" w:rsidRDefault="00932B03" w:rsidP="00932B03">
            <w:pPr>
              <w:rPr>
                <w:ins w:id="114" w:author="Hu Guanjing" w:date="2015-11-16T16:00:00Z"/>
                <w:rFonts w:asciiTheme="majorHAnsi" w:hAnsiTheme="majorHAnsi"/>
              </w:rPr>
            </w:pPr>
            <w:ins w:id="115" w:author="Hu Guanjing" w:date="2015-11-16T16:00:00Z">
              <w:r w:rsidRPr="007B4B14">
                <w:rPr>
                  <w:rFonts w:asciiTheme="majorHAnsi" w:hAnsiTheme="majorHAnsi"/>
                </w:rPr>
                <w:t>Comparisons among 3-5 check the performance of effective length correction.</w:t>
              </w:r>
            </w:ins>
          </w:p>
          <w:p w14:paraId="7E5E9C19" w14:textId="77777777" w:rsidR="00932B03" w:rsidRPr="007B4B14" w:rsidRDefault="00932B03" w:rsidP="008B77DD">
            <w:pPr>
              <w:rPr>
                <w:ins w:id="116" w:author="Hu Guanjing" w:date="2015-11-16T15:59:00Z"/>
                <w:rFonts w:asciiTheme="majorHAnsi" w:hAnsiTheme="majorHAnsi"/>
              </w:rPr>
            </w:pPr>
          </w:p>
        </w:tc>
      </w:tr>
    </w:tbl>
    <w:p w14:paraId="573215B0" w14:textId="77777777" w:rsidR="008B77DD" w:rsidRPr="007B4B14" w:rsidRDefault="008B77DD" w:rsidP="004A3636">
      <w:pPr>
        <w:pStyle w:val="ListParagraph"/>
        <w:ind w:left="480"/>
        <w:rPr>
          <w:ins w:id="117" w:author="Hu Guanjing" w:date="2015-11-16T15:38:00Z"/>
          <w:rFonts w:asciiTheme="majorHAnsi" w:hAnsiTheme="majorHAnsi"/>
        </w:rPr>
      </w:pPr>
    </w:p>
    <w:p w14:paraId="2BCF50AA" w14:textId="4F40CC10" w:rsidR="004A3636" w:rsidRPr="007B4B14" w:rsidRDefault="00932B03" w:rsidP="00932B03">
      <w:pPr>
        <w:rPr>
          <w:ins w:id="118" w:author="Hu Guanjing" w:date="2015-11-16T15:51:00Z"/>
          <w:rFonts w:asciiTheme="majorHAnsi" w:hAnsiTheme="majorHAnsi"/>
        </w:rPr>
      </w:pPr>
      <w:ins w:id="119" w:author="Hu Guanjing" w:date="2015-11-16T16:01:00Z">
        <w:r w:rsidRPr="007B4B14">
          <w:rPr>
            <w:rFonts w:asciiTheme="majorHAnsi" w:hAnsiTheme="majorHAnsi"/>
          </w:rPr>
          <w:t>Analysis of A2 diploid</w:t>
        </w:r>
      </w:ins>
    </w:p>
    <w:p w14:paraId="62AF4B0F" w14:textId="77777777" w:rsidR="00932B03" w:rsidRPr="007B4B14" w:rsidRDefault="00932B03" w:rsidP="00932B03">
      <w:pPr>
        <w:pStyle w:val="ListParagraph"/>
        <w:numPr>
          <w:ilvl w:val="0"/>
          <w:numId w:val="5"/>
        </w:numPr>
        <w:rPr>
          <w:ins w:id="120" w:author="Hu Guanjing" w:date="2015-11-16T16:01:00Z"/>
          <w:rFonts w:asciiTheme="majorHAnsi" w:hAnsiTheme="majorHAnsi"/>
        </w:rPr>
      </w:pPr>
      <w:ins w:id="121" w:author="Hu Guanjing" w:date="2015-11-16T15:52:00Z">
        <w:r w:rsidRPr="007B4B14">
          <w:rPr>
            <w:rFonts w:asciiTheme="majorHAnsi" w:hAnsiTheme="majorHAnsi"/>
          </w:rPr>
          <w:t>L</w:t>
        </w:r>
        <w:r w:rsidR="004A3636" w:rsidRPr="007B4B14">
          <w:rPr>
            <w:rFonts w:asciiTheme="majorHAnsi" w:hAnsiTheme="majorHAnsi"/>
          </w:rPr>
          <w:t xml:space="preserve">ists of differential expression during fiber development </w:t>
        </w:r>
      </w:ins>
      <w:ins w:id="122" w:author="Hu Guanjing" w:date="2015-11-16T15:53:00Z">
        <w:r w:rsidR="004A3636" w:rsidRPr="007B4B14">
          <w:rPr>
            <w:rFonts w:asciiTheme="majorHAnsi" w:hAnsiTheme="majorHAnsi"/>
          </w:rPr>
          <w:t xml:space="preserve">can be compared. </w:t>
        </w:r>
      </w:ins>
    </w:p>
    <w:p w14:paraId="506230A5" w14:textId="7919EFC7" w:rsidR="00932B03" w:rsidRPr="007B4B14" w:rsidRDefault="004A3636" w:rsidP="004A3636">
      <w:pPr>
        <w:pStyle w:val="ListParagraph"/>
        <w:numPr>
          <w:ilvl w:val="1"/>
          <w:numId w:val="5"/>
        </w:numPr>
        <w:rPr>
          <w:ins w:id="123" w:author="Hu Guanjing" w:date="2015-11-16T15:53:00Z"/>
          <w:rFonts w:asciiTheme="majorHAnsi" w:hAnsiTheme="majorHAnsi"/>
        </w:rPr>
      </w:pPr>
      <w:ins w:id="124" w:author="Hu Guanjing" w:date="2015-11-16T15:53:00Z">
        <w:r w:rsidRPr="007B4B14">
          <w:rPr>
            <w:rFonts w:asciiTheme="majorHAnsi" w:hAnsiTheme="majorHAnsi"/>
          </w:rPr>
          <w:t>My expectation is set 1 is most different from 2 and 3, because the A-genome specific reads were not</w:t>
        </w:r>
        <w:r w:rsidR="00932B03" w:rsidRPr="007B4B14">
          <w:rPr>
            <w:rFonts w:asciiTheme="majorHAnsi" w:hAnsiTheme="majorHAnsi"/>
          </w:rPr>
          <w:t xml:space="preserve"> well mapped</w:t>
        </w:r>
      </w:ins>
      <w:ins w:id="125" w:author="Hu Guanjing" w:date="2015-11-16T16:03:00Z">
        <w:r w:rsidR="00932B03" w:rsidRPr="007B4B14">
          <w:rPr>
            <w:rFonts w:asciiTheme="majorHAnsi" w:hAnsiTheme="majorHAnsi"/>
          </w:rPr>
          <w:t>.</w:t>
        </w:r>
      </w:ins>
    </w:p>
    <w:p w14:paraId="12C6009E" w14:textId="431423E8" w:rsidR="004A3636" w:rsidRPr="007B4B14" w:rsidRDefault="00932B03" w:rsidP="004A3636">
      <w:pPr>
        <w:pStyle w:val="ListParagraph"/>
        <w:numPr>
          <w:ilvl w:val="1"/>
          <w:numId w:val="5"/>
        </w:numPr>
        <w:rPr>
          <w:ins w:id="126" w:author="Hu Guanjing" w:date="2015-11-16T16:06:00Z"/>
          <w:rFonts w:asciiTheme="majorHAnsi" w:hAnsiTheme="majorHAnsi"/>
        </w:rPr>
      </w:pPr>
      <w:ins w:id="127" w:author="Hu Guanjing" w:date="2015-11-16T15:53:00Z">
        <w:r w:rsidRPr="007B4B14">
          <w:rPr>
            <w:rFonts w:asciiTheme="majorHAnsi" w:hAnsiTheme="majorHAnsi"/>
          </w:rPr>
          <w:t>I</w:t>
        </w:r>
        <w:r w:rsidR="004A3636" w:rsidRPr="007B4B14">
          <w:rPr>
            <w:rFonts w:asciiTheme="majorHAnsi" w:hAnsiTheme="majorHAnsi"/>
          </w:rPr>
          <w:t xml:space="preserve">f set 2 </w:t>
        </w:r>
      </w:ins>
      <w:ins w:id="128" w:author="Hu Guanjing" w:date="2015-11-16T16:03:00Z">
        <w:r w:rsidRPr="007B4B14">
          <w:rPr>
            <w:rFonts w:asciiTheme="majorHAnsi" w:hAnsiTheme="majorHAnsi"/>
          </w:rPr>
          <w:t>(</w:t>
        </w:r>
      </w:ins>
      <w:ins w:id="129" w:author="Hu Guanjing" w:date="2015-11-16T16:04:00Z">
        <w:r w:rsidRPr="007B4B14">
          <w:rPr>
            <w:rFonts w:asciiTheme="majorHAnsi" w:hAnsiTheme="majorHAnsi"/>
          </w:rPr>
          <w:t>un-partitioned reads representing At + N</w:t>
        </w:r>
      </w:ins>
      <w:ins w:id="130" w:author="Hu Guanjing" w:date="2015-11-16T16:03:00Z">
        <w:r w:rsidRPr="007B4B14">
          <w:rPr>
            <w:rFonts w:asciiTheme="majorHAnsi" w:hAnsiTheme="majorHAnsi"/>
          </w:rPr>
          <w:t xml:space="preserve">) </w:t>
        </w:r>
      </w:ins>
      <w:ins w:id="131" w:author="Hu Guanjing" w:date="2015-11-16T15:53:00Z">
        <w:r w:rsidR="004A3636" w:rsidRPr="007B4B14">
          <w:rPr>
            <w:rFonts w:asciiTheme="majorHAnsi" w:hAnsiTheme="majorHAnsi"/>
          </w:rPr>
          <w:t xml:space="preserve">and </w:t>
        </w:r>
      </w:ins>
      <w:ins w:id="132" w:author="Hu Guanjing" w:date="2015-11-16T16:04:00Z">
        <w:r w:rsidRPr="007B4B14">
          <w:rPr>
            <w:rFonts w:asciiTheme="majorHAnsi" w:hAnsiTheme="majorHAnsi"/>
          </w:rPr>
          <w:t xml:space="preserve">set </w:t>
        </w:r>
      </w:ins>
      <w:ins w:id="133" w:author="Hu Guanjing" w:date="2015-11-16T15:53:00Z">
        <w:r w:rsidR="004A3636" w:rsidRPr="007B4B14">
          <w:rPr>
            <w:rFonts w:asciiTheme="majorHAnsi" w:hAnsiTheme="majorHAnsi"/>
          </w:rPr>
          <w:t>3</w:t>
        </w:r>
      </w:ins>
      <w:ins w:id="134" w:author="Hu Guanjing" w:date="2015-11-16T16:04:00Z">
        <w:r w:rsidRPr="007B4B14">
          <w:rPr>
            <w:rFonts w:asciiTheme="majorHAnsi" w:hAnsiTheme="majorHAnsi"/>
          </w:rPr>
          <w:t xml:space="preserve"> (use partitioned At reads)</w:t>
        </w:r>
      </w:ins>
      <w:ins w:id="135" w:author="Hu Guanjing" w:date="2015-11-16T15:53:00Z">
        <w:r w:rsidR="004A3636" w:rsidRPr="007B4B14">
          <w:rPr>
            <w:rFonts w:asciiTheme="majorHAnsi" w:hAnsiTheme="majorHAnsi"/>
          </w:rPr>
          <w:t xml:space="preserve"> provide </w:t>
        </w:r>
      </w:ins>
      <w:ins w:id="136" w:author="Hu Guanjing" w:date="2015-11-16T15:55:00Z">
        <w:r w:rsidR="004A3636" w:rsidRPr="007B4B14">
          <w:rPr>
            <w:rFonts w:asciiTheme="majorHAnsi" w:hAnsiTheme="majorHAnsi"/>
          </w:rPr>
          <w:t>similar</w:t>
        </w:r>
      </w:ins>
      <w:ins w:id="137" w:author="Hu Guanjing" w:date="2015-11-16T15:53:00Z">
        <w:r w:rsidR="004A3636" w:rsidRPr="007B4B14">
          <w:rPr>
            <w:rFonts w:asciiTheme="majorHAnsi" w:hAnsiTheme="majorHAnsi"/>
          </w:rPr>
          <w:t xml:space="preserve"> </w:t>
        </w:r>
      </w:ins>
      <w:ins w:id="138" w:author="Hu Guanjing" w:date="2015-11-16T15:55:00Z">
        <w:r w:rsidR="004A3636" w:rsidRPr="007B4B14">
          <w:rPr>
            <w:rFonts w:asciiTheme="majorHAnsi" w:hAnsiTheme="majorHAnsi"/>
          </w:rPr>
          <w:t>results, that means</w:t>
        </w:r>
      </w:ins>
      <w:ins w:id="139" w:author="Hu Guanjing" w:date="2015-11-16T15:53:00Z">
        <w:r w:rsidR="004A3636" w:rsidRPr="007B4B14">
          <w:rPr>
            <w:rFonts w:asciiTheme="majorHAnsi" w:hAnsiTheme="majorHAnsi"/>
          </w:rPr>
          <w:t xml:space="preserve"> </w:t>
        </w:r>
      </w:ins>
      <w:ins w:id="140" w:author="Hu Guanjing" w:date="2015-11-16T16:05:00Z">
        <w:r w:rsidRPr="007B4B14">
          <w:rPr>
            <w:rFonts w:asciiTheme="majorHAnsi" w:hAnsiTheme="majorHAnsi"/>
          </w:rPr>
          <w:t>DE analysis is quite robust, not affected much by read counts (</w:t>
        </w:r>
      </w:ins>
      <w:ins w:id="141" w:author="Hu Guanjing" w:date="2015-11-16T16:06:00Z">
        <w:r w:rsidRPr="007B4B14">
          <w:rPr>
            <w:rFonts w:asciiTheme="majorHAnsi" w:hAnsiTheme="majorHAnsi"/>
          </w:rPr>
          <w:t>or say expression levels</w:t>
        </w:r>
      </w:ins>
      <w:ins w:id="142" w:author="Hu Guanjing" w:date="2015-11-16T16:05:00Z">
        <w:r w:rsidRPr="007B4B14">
          <w:rPr>
            <w:rFonts w:asciiTheme="majorHAnsi" w:hAnsiTheme="majorHAnsi"/>
          </w:rPr>
          <w:t>)</w:t>
        </w:r>
      </w:ins>
      <w:ins w:id="143" w:author="Hu Guanjing" w:date="2015-11-16T16:06:00Z">
        <w:r w:rsidRPr="007B4B14">
          <w:rPr>
            <w:rFonts w:asciiTheme="majorHAnsi" w:hAnsiTheme="majorHAnsi"/>
          </w:rPr>
          <w:t>. This is expected according to the algorithm of DESeq, which correct significant threshold by expression levels.</w:t>
        </w:r>
      </w:ins>
    </w:p>
    <w:p w14:paraId="37B07078" w14:textId="77777777" w:rsidR="00507901" w:rsidRPr="007B4B14" w:rsidRDefault="00932B03" w:rsidP="004A3636">
      <w:pPr>
        <w:pStyle w:val="ListParagraph"/>
        <w:numPr>
          <w:ilvl w:val="1"/>
          <w:numId w:val="5"/>
        </w:numPr>
        <w:rPr>
          <w:ins w:id="144" w:author="Hu Guanjing" w:date="2015-11-16T16:09:00Z"/>
          <w:rFonts w:asciiTheme="majorHAnsi" w:hAnsiTheme="majorHAnsi"/>
        </w:rPr>
      </w:pPr>
      <w:ins w:id="145" w:author="Hu Guanjing" w:date="2015-11-16T16:07:00Z">
        <w:r w:rsidRPr="007B4B14">
          <w:rPr>
            <w:rFonts w:asciiTheme="majorHAnsi" w:hAnsiTheme="majorHAnsi"/>
          </w:rPr>
          <w:t xml:space="preserve">If above is true, comparisons among set 3-5 should not result into much differences either. Again, </w:t>
        </w:r>
      </w:ins>
      <w:ins w:id="146" w:author="Hu Guanjing" w:date="2015-11-16T16:08:00Z">
        <w:r w:rsidRPr="007B4B14">
          <w:rPr>
            <w:rFonts w:asciiTheme="majorHAnsi" w:hAnsiTheme="majorHAnsi"/>
          </w:rPr>
          <w:t xml:space="preserve">gene-by-gene </w:t>
        </w:r>
      </w:ins>
      <w:ins w:id="147" w:author="Hu Guanjing" w:date="2015-11-16T16:07:00Z">
        <w:r w:rsidRPr="007B4B14">
          <w:rPr>
            <w:rFonts w:asciiTheme="majorHAnsi" w:hAnsiTheme="majorHAnsi"/>
          </w:rPr>
          <w:t>DE analysis</w:t>
        </w:r>
      </w:ins>
      <w:ins w:id="148" w:author="Hu Guanjing" w:date="2015-11-16T16:09:00Z">
        <w:r w:rsidRPr="007B4B14">
          <w:rPr>
            <w:rFonts w:asciiTheme="majorHAnsi" w:hAnsiTheme="majorHAnsi"/>
          </w:rPr>
          <w:t xml:space="preserve"> should be</w:t>
        </w:r>
        <w:r w:rsidR="00507901" w:rsidRPr="007B4B14">
          <w:rPr>
            <w:rFonts w:asciiTheme="majorHAnsi" w:hAnsiTheme="majorHAnsi"/>
          </w:rPr>
          <w:t xml:space="preserve"> robust.</w:t>
        </w:r>
      </w:ins>
    </w:p>
    <w:p w14:paraId="2B9139AA" w14:textId="77777777" w:rsidR="00507901" w:rsidRPr="007B4B14" w:rsidRDefault="00507901" w:rsidP="00210783">
      <w:pPr>
        <w:pStyle w:val="ListParagraph"/>
        <w:numPr>
          <w:ilvl w:val="0"/>
          <w:numId w:val="5"/>
        </w:numPr>
        <w:rPr>
          <w:ins w:id="149" w:author="Hu Guanjing" w:date="2015-11-16T16:10:00Z"/>
          <w:rFonts w:asciiTheme="majorHAnsi" w:hAnsiTheme="majorHAnsi"/>
        </w:rPr>
      </w:pPr>
      <w:ins w:id="150" w:author="Hu Guanjing" w:date="2015-11-16T16:10:00Z">
        <w:r w:rsidRPr="007B4B14">
          <w:rPr>
            <w:rFonts w:asciiTheme="majorHAnsi" w:hAnsiTheme="majorHAnsi"/>
          </w:rPr>
          <w:t>WGCNA Network analysis of seed development for each set</w:t>
        </w:r>
      </w:ins>
    </w:p>
    <w:p w14:paraId="0C9B7B8A" w14:textId="205539DD" w:rsidR="004A3636" w:rsidRPr="007B4B14" w:rsidRDefault="00507901" w:rsidP="00210783">
      <w:pPr>
        <w:pStyle w:val="ListParagraph"/>
        <w:numPr>
          <w:ilvl w:val="1"/>
          <w:numId w:val="5"/>
        </w:numPr>
        <w:rPr>
          <w:ins w:id="151" w:author="Hu Guanjing" w:date="2015-11-16T16:15:00Z"/>
          <w:rFonts w:asciiTheme="majorHAnsi" w:hAnsiTheme="majorHAnsi"/>
        </w:rPr>
      </w:pPr>
      <w:ins w:id="152" w:author="Hu Guanjing" w:date="2015-11-16T16:11:00Z">
        <w:r w:rsidRPr="007B4B14">
          <w:rPr>
            <w:rFonts w:asciiTheme="majorHAnsi" w:hAnsiTheme="majorHAnsi"/>
          </w:rPr>
          <w:lastRenderedPageBreak/>
          <w:t xml:space="preserve">Set 2 network should be the </w:t>
        </w:r>
      </w:ins>
      <w:ins w:id="153" w:author="Hu Guanjing" w:date="2015-11-16T16:12:00Z">
        <w:r w:rsidRPr="007B4B14">
          <w:rPr>
            <w:rFonts w:asciiTheme="majorHAnsi" w:hAnsiTheme="majorHAnsi"/>
          </w:rPr>
          <w:t>“real” network</w:t>
        </w:r>
        <w:r w:rsidR="00210783" w:rsidRPr="007B4B14">
          <w:rPr>
            <w:rFonts w:asciiTheme="majorHAnsi" w:hAnsiTheme="majorHAnsi"/>
          </w:rPr>
          <w:t>, based on all reads map</w:t>
        </w:r>
      </w:ins>
      <w:ins w:id="154" w:author="Hu Guanjing" w:date="2015-11-16T16:14:00Z">
        <w:r w:rsidR="00210783" w:rsidRPr="007B4B14">
          <w:rPr>
            <w:rFonts w:asciiTheme="majorHAnsi" w:hAnsiTheme="majorHAnsi"/>
          </w:rPr>
          <w:t>ped</w:t>
        </w:r>
      </w:ins>
      <w:ins w:id="155" w:author="Hu Guanjing" w:date="2015-11-16T16:12:00Z">
        <w:r w:rsidR="00210783" w:rsidRPr="007B4B14">
          <w:rPr>
            <w:rFonts w:asciiTheme="majorHAnsi" w:hAnsiTheme="majorHAnsi"/>
          </w:rPr>
          <w:t xml:space="preserve"> to each gene. </w:t>
        </w:r>
      </w:ins>
      <w:ins w:id="156" w:author="Hu Guanjing" w:date="2015-11-16T16:15:00Z">
        <w:r w:rsidR="00210783" w:rsidRPr="007B4B14">
          <w:rPr>
            <w:rFonts w:asciiTheme="majorHAnsi" w:hAnsiTheme="majorHAnsi"/>
          </w:rPr>
          <w:t>The accuracy and performance can be evaluated by comparing to set 2 network.</w:t>
        </w:r>
      </w:ins>
    </w:p>
    <w:p w14:paraId="5694AA47" w14:textId="1E1FEA28" w:rsidR="00210783" w:rsidRPr="007B4B14" w:rsidRDefault="00210783" w:rsidP="00210783">
      <w:pPr>
        <w:pStyle w:val="ListParagraph"/>
        <w:numPr>
          <w:ilvl w:val="1"/>
          <w:numId w:val="5"/>
        </w:numPr>
        <w:rPr>
          <w:ins w:id="157" w:author="Hu Guanjing" w:date="2015-11-16T16:16:00Z"/>
          <w:rFonts w:asciiTheme="majorHAnsi" w:hAnsiTheme="majorHAnsi"/>
        </w:rPr>
      </w:pPr>
      <w:ins w:id="158" w:author="Hu Guanjing" w:date="2015-11-16T16:16:00Z">
        <w:r w:rsidRPr="007B4B14">
          <w:rPr>
            <w:rFonts w:asciiTheme="majorHAnsi" w:hAnsiTheme="majorHAnsi"/>
          </w:rPr>
          <w:t>I expect set 1 to give the worst network, due to the mapping problem</w:t>
        </w:r>
      </w:ins>
    </w:p>
    <w:p w14:paraId="48E1199D" w14:textId="77777777" w:rsidR="00C3360B" w:rsidRPr="007B4B14" w:rsidRDefault="00210783" w:rsidP="00210783">
      <w:pPr>
        <w:pStyle w:val="ListParagraph"/>
        <w:numPr>
          <w:ilvl w:val="1"/>
          <w:numId w:val="5"/>
        </w:numPr>
        <w:rPr>
          <w:ins w:id="159" w:author="Hu Guanjing" w:date="2015-11-16T16:20:00Z"/>
          <w:rFonts w:asciiTheme="majorHAnsi" w:hAnsiTheme="majorHAnsi"/>
        </w:rPr>
      </w:pPr>
      <w:ins w:id="160" w:author="Hu Guanjing" w:date="2015-11-16T16:17:00Z">
        <w:r w:rsidRPr="007B4B14">
          <w:rPr>
            <w:rFonts w:asciiTheme="majorHAnsi" w:hAnsiTheme="majorHAnsi"/>
          </w:rPr>
          <w:t>Set2 vs</w:t>
        </w:r>
        <w:r w:rsidR="00C3360B" w:rsidRPr="007B4B14">
          <w:rPr>
            <w:rFonts w:asciiTheme="majorHAnsi" w:hAnsiTheme="majorHAnsi"/>
          </w:rPr>
          <w:t xml:space="preserve"> set3 will let us know whether</w:t>
        </w:r>
      </w:ins>
      <w:ins w:id="161" w:author="Hu Guanjing" w:date="2015-11-16T16:20:00Z">
        <w:r w:rsidR="00C3360B" w:rsidRPr="007B4B14">
          <w:rPr>
            <w:rFonts w:asciiTheme="majorHAnsi" w:hAnsiTheme="majorHAnsi"/>
          </w:rPr>
          <w:t xml:space="preserve"> and how</w:t>
        </w:r>
      </w:ins>
      <w:ins w:id="162" w:author="Hu Guanjing" w:date="2015-11-16T16:17:00Z">
        <w:r w:rsidR="00C3360B" w:rsidRPr="007B4B14">
          <w:rPr>
            <w:rFonts w:asciiTheme="majorHAnsi" w:hAnsiTheme="majorHAnsi"/>
          </w:rPr>
          <w:t xml:space="preserve"> the variation in SNP content and distribution </w:t>
        </w:r>
      </w:ins>
      <w:ins w:id="163" w:author="Hu Guanjing" w:date="2015-11-16T16:20:00Z">
        <w:r w:rsidR="00C3360B" w:rsidRPr="007B4B14">
          <w:rPr>
            <w:rFonts w:asciiTheme="majorHAnsi" w:hAnsiTheme="majorHAnsi"/>
          </w:rPr>
          <w:t>affect co-expression relationships.</w:t>
        </w:r>
      </w:ins>
    </w:p>
    <w:p w14:paraId="214C3665" w14:textId="77777777" w:rsidR="00C3360B" w:rsidRPr="007B4B14" w:rsidRDefault="00C3360B" w:rsidP="00210783">
      <w:pPr>
        <w:pStyle w:val="ListParagraph"/>
        <w:numPr>
          <w:ilvl w:val="1"/>
          <w:numId w:val="5"/>
        </w:numPr>
        <w:rPr>
          <w:ins w:id="164" w:author="Hu Guanjing" w:date="2015-11-16T16:30:00Z"/>
          <w:rFonts w:asciiTheme="majorHAnsi" w:hAnsiTheme="majorHAnsi"/>
        </w:rPr>
      </w:pPr>
      <w:ins w:id="165" w:author="Hu Guanjing" w:date="2015-11-16T16:22:00Z">
        <w:r w:rsidRPr="007B4B14">
          <w:rPr>
            <w:rFonts w:asciiTheme="majorHAnsi" w:hAnsiTheme="majorHAnsi"/>
          </w:rPr>
          <w:t>Set4 and set5 each compared to set2</w:t>
        </w:r>
      </w:ins>
      <w:ins w:id="166" w:author="Hu Guanjing" w:date="2015-11-16T16:23:00Z">
        <w:r w:rsidRPr="007B4B14">
          <w:rPr>
            <w:rFonts w:asciiTheme="majorHAnsi" w:hAnsiTheme="majorHAnsi"/>
          </w:rPr>
          <w:t>, see if either one is closer to the real set2 network than set3. See if we have a clear winner, or both work fine. But if neither works better than set 3, we will have new questions.</w:t>
        </w:r>
      </w:ins>
    </w:p>
    <w:p w14:paraId="1A157B9B" w14:textId="77777777" w:rsidR="00770F63" w:rsidRPr="007B4B14" w:rsidRDefault="00770F63" w:rsidP="00770F63">
      <w:pPr>
        <w:pStyle w:val="ListParagraph"/>
        <w:ind w:left="960"/>
        <w:rPr>
          <w:ins w:id="167" w:author="Hu Guanjing" w:date="2015-11-16T16:23:00Z"/>
          <w:rFonts w:asciiTheme="majorHAnsi" w:hAnsiTheme="majorHAnsi"/>
        </w:rPr>
      </w:pPr>
    </w:p>
    <w:p w14:paraId="216E437E" w14:textId="7842125F" w:rsidR="00210783" w:rsidRPr="007B4B14" w:rsidRDefault="00C3360B" w:rsidP="00C3360B">
      <w:pPr>
        <w:rPr>
          <w:ins w:id="168" w:author="Hu Guanjing" w:date="2015-11-16T16:26:00Z"/>
          <w:rFonts w:asciiTheme="majorHAnsi" w:hAnsiTheme="majorHAnsi"/>
        </w:rPr>
      </w:pPr>
      <w:ins w:id="169" w:author="Hu Guanjing" w:date="2015-11-16T16:25:00Z">
        <w:r w:rsidRPr="007B4B14">
          <w:rPr>
            <w:rFonts w:asciiTheme="majorHAnsi" w:hAnsiTheme="majorHAnsi"/>
          </w:rPr>
          <w:t xml:space="preserve">Analysis of </w:t>
        </w:r>
        <w:r w:rsidRPr="007B4B14">
          <w:rPr>
            <w:rFonts w:asciiTheme="majorHAnsi" w:hAnsiTheme="majorHAnsi"/>
            <w:i/>
          </w:rPr>
          <w:t>in silico</w:t>
        </w:r>
        <w:r w:rsidRPr="007B4B14">
          <w:rPr>
            <w:rFonts w:asciiTheme="majorHAnsi" w:hAnsiTheme="majorHAnsi"/>
          </w:rPr>
          <w:t xml:space="preserve"> allopolyploid</w:t>
        </w:r>
      </w:ins>
      <w:ins w:id="170" w:author="Hu Guanjing" w:date="2015-11-16T16:23:00Z">
        <w:r w:rsidRPr="007B4B14">
          <w:rPr>
            <w:rFonts w:asciiTheme="majorHAnsi" w:hAnsiTheme="majorHAnsi"/>
          </w:rPr>
          <w:t xml:space="preserve"> (</w:t>
        </w:r>
      </w:ins>
      <w:ins w:id="171" w:author="Hu Guanjing" w:date="2015-11-16T16:26:00Z">
        <w:r w:rsidRPr="007B4B14">
          <w:rPr>
            <w:rFonts w:asciiTheme="majorHAnsi" w:hAnsiTheme="majorHAnsi"/>
          </w:rPr>
          <w:t>ADs</w:t>
        </w:r>
      </w:ins>
      <w:ins w:id="172" w:author="Hu Guanjing" w:date="2015-11-16T16:23:00Z">
        <w:r w:rsidRPr="007B4B14">
          <w:rPr>
            <w:rFonts w:asciiTheme="majorHAnsi" w:hAnsiTheme="majorHAnsi"/>
          </w:rPr>
          <w:t>)</w:t>
        </w:r>
      </w:ins>
    </w:p>
    <w:p w14:paraId="219D20FE" w14:textId="77777777" w:rsidR="00770F63" w:rsidRPr="007B4B14" w:rsidRDefault="00C3360B" w:rsidP="00BB637E">
      <w:pPr>
        <w:pStyle w:val="ListParagraph"/>
        <w:numPr>
          <w:ilvl w:val="0"/>
          <w:numId w:val="6"/>
        </w:numPr>
        <w:rPr>
          <w:ins w:id="173" w:author="Hu Guanjing" w:date="2015-11-16T16:32:00Z"/>
          <w:rFonts w:asciiTheme="majorHAnsi" w:hAnsiTheme="majorHAnsi"/>
        </w:rPr>
      </w:pPr>
      <w:ins w:id="174" w:author="Hu Guanjing" w:date="2015-11-16T16:26:00Z">
        <w:r w:rsidRPr="007B4B14">
          <w:rPr>
            <w:rFonts w:asciiTheme="majorHAnsi" w:hAnsiTheme="majorHAnsi"/>
          </w:rPr>
          <w:t>Equal amount of A2 and D5 reads were combined</w:t>
        </w:r>
      </w:ins>
      <w:ins w:id="175" w:author="Hu Guanjing" w:date="2015-11-16T16:27:00Z">
        <w:r w:rsidRPr="007B4B14">
          <w:rPr>
            <w:rFonts w:asciiTheme="majorHAnsi" w:hAnsiTheme="majorHAnsi"/>
          </w:rPr>
          <w:t xml:space="preserve"> for each sample (per dpa per rep)</w:t>
        </w:r>
      </w:ins>
      <w:ins w:id="176" w:author="Hu Guanjing" w:date="2015-11-16T16:26:00Z">
        <w:r w:rsidRPr="007B4B14">
          <w:rPr>
            <w:rFonts w:asciiTheme="majorHAnsi" w:hAnsiTheme="majorHAnsi"/>
          </w:rPr>
          <w:t xml:space="preserve"> </w:t>
        </w:r>
      </w:ins>
      <w:ins w:id="177" w:author="Hu Guanjing" w:date="2015-11-16T16:28:00Z">
        <w:r w:rsidRPr="007B4B14">
          <w:rPr>
            <w:rFonts w:asciiTheme="majorHAnsi" w:hAnsiTheme="majorHAnsi"/>
          </w:rPr>
          <w:t xml:space="preserve">to </w:t>
        </w:r>
      </w:ins>
      <w:ins w:id="178" w:author="Hu Guanjing" w:date="2015-11-16T16:26:00Z">
        <w:r w:rsidRPr="007B4B14">
          <w:rPr>
            <w:rFonts w:asciiTheme="majorHAnsi" w:hAnsiTheme="majorHAnsi"/>
          </w:rPr>
          <w:t xml:space="preserve">generate this </w:t>
        </w:r>
      </w:ins>
      <w:ins w:id="179" w:author="Hu Guanjing" w:date="2015-11-16T16:27:00Z">
        <w:r w:rsidRPr="007B4B14">
          <w:rPr>
            <w:rFonts w:asciiTheme="majorHAnsi" w:hAnsiTheme="majorHAnsi"/>
            <w:i/>
          </w:rPr>
          <w:t>in silico</w:t>
        </w:r>
        <w:r w:rsidRPr="007B4B14">
          <w:rPr>
            <w:rFonts w:asciiTheme="majorHAnsi" w:hAnsiTheme="majorHAnsi"/>
          </w:rPr>
          <w:t xml:space="preserve"> allopolyploid</w:t>
        </w:r>
      </w:ins>
      <w:ins w:id="180" w:author="Hu Guanjing" w:date="2015-11-16T16:28:00Z">
        <w:r w:rsidRPr="007B4B14">
          <w:rPr>
            <w:rFonts w:asciiTheme="majorHAnsi" w:hAnsiTheme="majorHAnsi"/>
          </w:rPr>
          <w:t xml:space="preserve"> seed transcriptomes. Give</w:t>
        </w:r>
      </w:ins>
      <w:ins w:id="181" w:author="Hu Guanjing" w:date="2015-11-16T16:29:00Z">
        <w:r w:rsidRPr="007B4B14">
          <w:rPr>
            <w:rFonts w:asciiTheme="majorHAnsi" w:hAnsiTheme="majorHAnsi"/>
          </w:rPr>
          <w:t>n</w:t>
        </w:r>
      </w:ins>
      <w:ins w:id="182" w:author="Hu Guanjing" w:date="2015-11-16T16:28:00Z">
        <w:r w:rsidRPr="007B4B14">
          <w:rPr>
            <w:rFonts w:asciiTheme="majorHAnsi" w:hAnsiTheme="majorHAnsi"/>
          </w:rPr>
          <w:t xml:space="preserve"> that the “real” subgenome transcriptomes can be derived from A2 and D5</w:t>
        </w:r>
      </w:ins>
      <w:ins w:id="183" w:author="Hu Guanjing" w:date="2015-11-16T16:30:00Z">
        <w:r w:rsidR="00770F63" w:rsidRPr="007B4B14">
          <w:rPr>
            <w:rFonts w:asciiTheme="majorHAnsi" w:hAnsiTheme="majorHAnsi"/>
          </w:rPr>
          <w:t xml:space="preserve"> diploid</w:t>
        </w:r>
      </w:ins>
      <w:ins w:id="184" w:author="Hu Guanjing" w:date="2015-11-16T16:28:00Z">
        <w:r w:rsidRPr="007B4B14">
          <w:rPr>
            <w:rFonts w:asciiTheme="majorHAnsi" w:hAnsiTheme="majorHAnsi"/>
          </w:rPr>
          <w:t xml:space="preserve"> transcriptomes, </w:t>
        </w:r>
      </w:ins>
      <w:ins w:id="185" w:author="Hu Guanjing" w:date="2015-11-16T16:29:00Z">
        <w:r w:rsidR="00770F63" w:rsidRPr="007B4B14">
          <w:rPr>
            <w:rFonts w:asciiTheme="majorHAnsi" w:hAnsiTheme="majorHAnsi"/>
          </w:rPr>
          <w:t xml:space="preserve">we can examine which method re-construct the subgenome transcriptomes At and Dt closest to </w:t>
        </w:r>
      </w:ins>
      <w:ins w:id="186" w:author="Hu Guanjing" w:date="2015-11-16T16:32:00Z">
        <w:r w:rsidR="00770F63" w:rsidRPr="007B4B14">
          <w:rPr>
            <w:rFonts w:asciiTheme="majorHAnsi" w:hAnsiTheme="majorHAnsi"/>
          </w:rPr>
          <w:t>“real” results.</w:t>
        </w:r>
      </w:ins>
    </w:p>
    <w:p w14:paraId="4D92AB81" w14:textId="77777777" w:rsidR="00770F63" w:rsidRPr="007B4B14" w:rsidRDefault="00770F63" w:rsidP="00BB637E">
      <w:pPr>
        <w:pStyle w:val="ListParagraph"/>
        <w:numPr>
          <w:ilvl w:val="0"/>
          <w:numId w:val="6"/>
        </w:numPr>
        <w:rPr>
          <w:ins w:id="187" w:author="Hu Guanjing" w:date="2015-11-16T16:37:00Z"/>
          <w:rFonts w:asciiTheme="majorHAnsi" w:hAnsiTheme="majorHAnsi"/>
        </w:rPr>
      </w:pPr>
      <w:ins w:id="188" w:author="Hu Guanjing" w:date="2015-11-16T16:32:00Z">
        <w:r w:rsidRPr="007B4B14">
          <w:rPr>
            <w:rFonts w:asciiTheme="majorHAnsi" w:hAnsiTheme="majorHAnsi"/>
          </w:rPr>
          <w:t>Differential expression</w:t>
        </w:r>
      </w:ins>
    </w:p>
    <w:p w14:paraId="01AFEC09" w14:textId="1AE38CC2" w:rsidR="00770F63" w:rsidRPr="007B4B14" w:rsidRDefault="00770F63" w:rsidP="00BB637E">
      <w:pPr>
        <w:pStyle w:val="ListParagraph"/>
        <w:numPr>
          <w:ilvl w:val="1"/>
          <w:numId w:val="6"/>
        </w:numPr>
        <w:rPr>
          <w:ins w:id="189" w:author="Hu Guanjing" w:date="2015-11-16T16:32:00Z"/>
          <w:rFonts w:asciiTheme="majorHAnsi" w:hAnsiTheme="majorHAnsi"/>
        </w:rPr>
      </w:pPr>
      <w:ins w:id="190" w:author="Hu Guanjing" w:date="2015-11-16T16:38:00Z">
        <w:r w:rsidRPr="007B4B14">
          <w:rPr>
            <w:rFonts w:asciiTheme="majorHAnsi" w:hAnsiTheme="majorHAnsi"/>
          </w:rPr>
          <w:t>Should we look at developmental changes as for A2 diploid, or check for homoeolog bias (</w:t>
        </w:r>
      </w:ins>
      <w:ins w:id="191" w:author="Hu Guanjing" w:date="2015-11-16T16:39:00Z">
        <w:r w:rsidRPr="007B4B14">
          <w:rPr>
            <w:rFonts w:asciiTheme="majorHAnsi" w:hAnsiTheme="majorHAnsi"/>
          </w:rPr>
          <w:t>A2 vs D5 and At vs Dt</w:t>
        </w:r>
      </w:ins>
      <w:ins w:id="192" w:author="Hu Guanjing" w:date="2015-11-16T16:38:00Z">
        <w:r w:rsidRPr="007B4B14">
          <w:rPr>
            <w:rFonts w:asciiTheme="majorHAnsi" w:hAnsiTheme="majorHAnsi"/>
          </w:rPr>
          <w:t>)</w:t>
        </w:r>
      </w:ins>
      <w:ins w:id="193" w:author="Hu Guanjing" w:date="2015-11-16T16:37:00Z">
        <w:r w:rsidR="00BB637E" w:rsidRPr="007B4B14">
          <w:rPr>
            <w:rFonts w:asciiTheme="majorHAnsi" w:hAnsiTheme="majorHAnsi"/>
          </w:rPr>
          <w:t>? The formal question doesn</w:t>
        </w:r>
      </w:ins>
      <w:ins w:id="194" w:author="Hu Guanjing" w:date="2015-11-16T16:40:00Z">
        <w:r w:rsidR="00BB637E" w:rsidRPr="007B4B14">
          <w:rPr>
            <w:rFonts w:asciiTheme="majorHAnsi" w:hAnsiTheme="majorHAnsi"/>
          </w:rPr>
          <w:t>’t require homoeolog partition, not much difference from the A2 example above. The latter one shouldn’t matter that much for comparing homoeolog expression, but we can check and just say one sentence about it. And then focus on network analysis below?</w:t>
        </w:r>
      </w:ins>
    </w:p>
    <w:p w14:paraId="59222413" w14:textId="5DABDF17" w:rsidR="00770F63" w:rsidRPr="007B4B14" w:rsidRDefault="00770F63" w:rsidP="00BB637E">
      <w:pPr>
        <w:pStyle w:val="ListParagraph"/>
        <w:numPr>
          <w:ilvl w:val="0"/>
          <w:numId w:val="6"/>
        </w:numPr>
        <w:rPr>
          <w:ins w:id="195" w:author="Hu Guanjing" w:date="2015-11-16T16:33:00Z"/>
          <w:rFonts w:asciiTheme="majorHAnsi" w:hAnsiTheme="majorHAnsi"/>
        </w:rPr>
      </w:pPr>
      <w:ins w:id="196" w:author="Hu Guanjing" w:date="2015-11-16T16:32:00Z">
        <w:r w:rsidRPr="007B4B14">
          <w:rPr>
            <w:rFonts w:asciiTheme="majorHAnsi" w:hAnsiTheme="majorHAnsi"/>
          </w:rPr>
          <w:t>WGCNA co-expression network analysis</w:t>
        </w:r>
      </w:ins>
      <w:ins w:id="197" w:author="Hu Guanjing" w:date="2015-11-16T16:35:00Z">
        <w:r w:rsidRPr="007B4B14">
          <w:rPr>
            <w:rFonts w:asciiTheme="majorHAnsi" w:hAnsiTheme="majorHAnsi"/>
          </w:rPr>
          <w:t>, 74000 genes X 12 samples</w:t>
        </w:r>
      </w:ins>
    </w:p>
    <w:p w14:paraId="0E4DBF04" w14:textId="66838DA5" w:rsidR="00C3360B" w:rsidRPr="007B4B14" w:rsidRDefault="00770F63" w:rsidP="00BB637E">
      <w:pPr>
        <w:pStyle w:val="ListParagraph"/>
        <w:numPr>
          <w:ilvl w:val="1"/>
          <w:numId w:val="6"/>
        </w:numPr>
        <w:rPr>
          <w:ins w:id="198" w:author="Hu Guanjing" w:date="2015-11-16T16:35:00Z"/>
          <w:rFonts w:asciiTheme="majorHAnsi" w:hAnsiTheme="majorHAnsi"/>
        </w:rPr>
      </w:pPr>
      <w:ins w:id="199" w:author="Hu Guanjing" w:date="2015-11-16T16:34:00Z">
        <w:r w:rsidRPr="007B4B14">
          <w:rPr>
            <w:rFonts w:asciiTheme="majorHAnsi" w:hAnsiTheme="majorHAnsi"/>
          </w:rPr>
          <w:t>Set2 for A2 and D5 diploid reads for constructing</w:t>
        </w:r>
      </w:ins>
      <w:ins w:id="200" w:author="Hu Guanjing" w:date="2015-11-16T16:29:00Z">
        <w:r w:rsidRPr="007B4B14">
          <w:rPr>
            <w:rFonts w:asciiTheme="majorHAnsi" w:hAnsiTheme="majorHAnsi"/>
          </w:rPr>
          <w:t xml:space="preserve"> </w:t>
        </w:r>
      </w:ins>
      <w:ins w:id="201" w:author="Hu Guanjing" w:date="2015-11-16T16:35:00Z">
        <w:r w:rsidRPr="007B4B14">
          <w:rPr>
            <w:rFonts w:asciiTheme="majorHAnsi" w:hAnsiTheme="majorHAnsi"/>
          </w:rPr>
          <w:t>“real network”.</w:t>
        </w:r>
      </w:ins>
    </w:p>
    <w:p w14:paraId="34F64360" w14:textId="66086FF9" w:rsidR="00770F63" w:rsidRPr="007B4B14" w:rsidRDefault="00770F63" w:rsidP="00BB637E">
      <w:pPr>
        <w:pStyle w:val="ListParagraph"/>
        <w:numPr>
          <w:ilvl w:val="1"/>
          <w:numId w:val="6"/>
        </w:numPr>
        <w:rPr>
          <w:ins w:id="202" w:author="Hu Guanjing" w:date="2015-11-16T16:36:00Z"/>
          <w:rFonts w:asciiTheme="majorHAnsi" w:hAnsiTheme="majorHAnsi"/>
        </w:rPr>
      </w:pPr>
      <w:ins w:id="203" w:author="Hu Guanjing" w:date="2015-11-16T16:35:00Z">
        <w:r w:rsidRPr="007B4B14">
          <w:rPr>
            <w:rFonts w:asciiTheme="majorHAnsi" w:hAnsiTheme="majorHAnsi"/>
          </w:rPr>
          <w:t xml:space="preserve">Set 3-5 for </w:t>
        </w:r>
      </w:ins>
      <w:ins w:id="204" w:author="Hu Guanjing" w:date="2015-11-16T16:36:00Z">
        <w:r w:rsidRPr="007B4B14">
          <w:rPr>
            <w:rFonts w:asciiTheme="majorHAnsi" w:hAnsiTheme="majorHAnsi"/>
          </w:rPr>
          <w:t xml:space="preserve">At and Dt reads for constructing </w:t>
        </w:r>
      </w:ins>
      <w:ins w:id="205" w:author="Hu Guanjing" w:date="2015-11-16T16:35:00Z">
        <w:r w:rsidRPr="007B4B14">
          <w:rPr>
            <w:rFonts w:asciiTheme="majorHAnsi" w:hAnsiTheme="majorHAnsi"/>
          </w:rPr>
          <w:t>ADs</w:t>
        </w:r>
      </w:ins>
      <w:ins w:id="206" w:author="Hu Guanjing" w:date="2015-11-16T16:36:00Z">
        <w:r w:rsidRPr="007B4B14">
          <w:rPr>
            <w:rFonts w:asciiTheme="majorHAnsi" w:hAnsiTheme="majorHAnsi"/>
          </w:rPr>
          <w:t xml:space="preserve"> netwroks.</w:t>
        </w:r>
      </w:ins>
    </w:p>
    <w:p w14:paraId="0E86D790" w14:textId="0856B6D0" w:rsidR="00770F63" w:rsidRPr="007B4B14" w:rsidRDefault="00770F63" w:rsidP="00BB637E">
      <w:pPr>
        <w:pStyle w:val="ListParagraph"/>
        <w:numPr>
          <w:ilvl w:val="1"/>
          <w:numId w:val="6"/>
        </w:numPr>
        <w:rPr>
          <w:ins w:id="207" w:author="Hu Guanjing" w:date="2015-11-16T16:16:00Z"/>
          <w:rFonts w:asciiTheme="majorHAnsi" w:hAnsiTheme="majorHAnsi"/>
        </w:rPr>
      </w:pPr>
      <w:ins w:id="208" w:author="Hu Guanjing" w:date="2015-11-16T16:36:00Z">
        <w:r w:rsidRPr="007B4B14">
          <w:rPr>
            <w:rFonts w:asciiTheme="majorHAnsi" w:hAnsiTheme="majorHAnsi"/>
          </w:rPr>
          <w:t>Which ADs</w:t>
        </w:r>
      </w:ins>
      <w:ins w:id="209" w:author="Hu Guanjing" w:date="2015-11-16T16:37:00Z">
        <w:r w:rsidRPr="007B4B14">
          <w:rPr>
            <w:rFonts w:asciiTheme="majorHAnsi" w:hAnsiTheme="majorHAnsi"/>
          </w:rPr>
          <w:t xml:space="preserve"> network is best representing the “real” network”.</w:t>
        </w:r>
      </w:ins>
    </w:p>
    <w:p w14:paraId="69EB033E" w14:textId="23B2EB07" w:rsidR="005A40BE" w:rsidRPr="007B4B14" w:rsidRDefault="005A40BE" w:rsidP="00BB637E">
      <w:pPr>
        <w:rPr>
          <w:ins w:id="210" w:author="Grover, Corrinne E [EEOBS]" w:date="2017-02-09T10:06:00Z"/>
          <w:rFonts w:asciiTheme="majorHAnsi" w:hAnsiTheme="majorHAnsi"/>
        </w:rPr>
      </w:pPr>
    </w:p>
    <w:p w14:paraId="72F26667" w14:textId="77777777" w:rsidR="003515E2" w:rsidRPr="00910567" w:rsidRDefault="003515E2" w:rsidP="0030421D">
      <w:pPr>
        <w:rPr>
          <w:rFonts w:asciiTheme="majorHAnsi" w:hAnsiTheme="majorHAnsi"/>
        </w:rPr>
      </w:pPr>
    </w:p>
    <w:sectPr w:rsidR="003515E2" w:rsidRPr="009105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corrinne" w:date="2015-09-08T12:03:00Z" w:initials="ceg">
    <w:p w14:paraId="5C138E45" w14:textId="77777777" w:rsidR="002F613A" w:rsidRDefault="002F613A" w:rsidP="00EF093B">
      <w:pPr>
        <w:pStyle w:val="CommentText"/>
      </w:pPr>
      <w:r>
        <w:rPr>
          <w:rStyle w:val="CommentReference"/>
        </w:rPr>
        <w:annotationRef/>
      </w:r>
      <w:r>
        <w:t>Spartina? Arabidopsis? Tragopogon? Wheat? Coffee?</w:t>
      </w:r>
    </w:p>
  </w:comment>
  <w:comment w:id="15" w:author="Joe" w:date="2015-11-23T15:35:00Z" w:initials="J">
    <w:p w14:paraId="7DB3AB8C" w14:textId="55030BB5" w:rsidR="002F613A" w:rsidRDefault="002F613A">
      <w:pPr>
        <w:pStyle w:val="CommentText"/>
      </w:pPr>
      <w:r>
        <w:rPr>
          <w:rStyle w:val="CommentReference"/>
        </w:rPr>
        <w:annotationRef/>
      </w:r>
      <w:r>
        <w:t>Probably have it for wheat too since there is a genome for that.</w:t>
      </w:r>
    </w:p>
  </w:comment>
  <w:comment w:id="16" w:author="Hu Guanjing" w:date="2015-11-16T10:31:00Z" w:initials="HG">
    <w:p w14:paraId="7545E459" w14:textId="77777777" w:rsidR="002F613A" w:rsidRDefault="002F613A">
      <w:pPr>
        <w:pStyle w:val="CommentText"/>
      </w:pPr>
      <w:r>
        <w:rPr>
          <w:rStyle w:val="CommentReference"/>
        </w:rPr>
        <w:annotationRef/>
      </w:r>
      <w:r>
        <w:t>Cotton At vs Dt, Ks~0.031, zhang et al 2015; brassica napus, An vs Cn, Ks~0.1, Chalhoub et al 2014 science.</w:t>
      </w:r>
    </w:p>
  </w:comment>
  <w:comment w:id="17" w:author="Grover, Corrinne E [EEOBS]" w:date="2018-08-29T13:27:00Z" w:initials="GCE[">
    <w:p w14:paraId="41B52D60" w14:textId="4B2D73B0" w:rsidR="002F613A" w:rsidRDefault="002F613A">
      <w:pPr>
        <w:pStyle w:val="CommentText"/>
      </w:pPr>
      <w:r>
        <w:rPr>
          <w:rStyle w:val="CommentReference"/>
        </w:rPr>
        <w:annotationRef/>
      </w:r>
      <w:r>
        <w:t>Add stuff about flowering time</w:t>
      </w:r>
    </w:p>
  </w:comment>
  <w:comment w:id="18" w:author="Grover, Corrinne E [EEOBS]" w:date="2018-08-29T11:29:00Z" w:initials="GCE[">
    <w:p w14:paraId="5BAA889A" w14:textId="6C1FF5D8" w:rsidR="002F613A" w:rsidRDefault="002F613A">
      <w:pPr>
        <w:pStyle w:val="CommentText"/>
      </w:pPr>
      <w:r>
        <w:rPr>
          <w:rStyle w:val="CommentReference"/>
        </w:rPr>
        <w:annotationRef/>
      </w:r>
      <w:r>
        <w:t>I am not sure this is still true. Were the reads quality trimmed before creating the synthetic ADs?</w:t>
      </w:r>
    </w:p>
  </w:comment>
  <w:comment w:id="19" w:author="Grover, Corrinne E [EEOBS]" w:date="2018-08-29T11:33:00Z" w:initials="GCE[">
    <w:p w14:paraId="730C18FF" w14:textId="0074AA90" w:rsidR="002F613A" w:rsidRDefault="002F613A">
      <w:pPr>
        <w:pStyle w:val="CommentText"/>
      </w:pPr>
      <w:r>
        <w:rPr>
          <w:rStyle w:val="CommentReference"/>
        </w:rPr>
        <w:annotationRef/>
      </w:r>
      <w:r>
        <w:t>How did you handle this for the flowering data (A and D and PE reads)?</w:t>
      </w:r>
    </w:p>
  </w:comment>
  <w:comment w:id="20" w:author="Grover, Corrinne E [EEOBS]" w:date="2018-08-29T13:50:00Z" w:initials="GCE[">
    <w:p w14:paraId="52CBE5FC" w14:textId="682CEFCD" w:rsidR="002F613A" w:rsidRDefault="002F613A">
      <w:pPr>
        <w:pStyle w:val="CommentText"/>
      </w:pPr>
      <w:r>
        <w:rPr>
          <w:rStyle w:val="CommentReference"/>
        </w:rPr>
        <w:annotationRef/>
      </w:r>
      <w:r>
        <w:t>Are we keeping these partitions?</w:t>
      </w:r>
    </w:p>
  </w:comment>
  <w:comment w:id="21" w:author="Grover, Corrinne E [EEOBS]" w:date="2018-08-30T15:21:00Z" w:initials="GCE[">
    <w:p w14:paraId="4BEDDA22" w14:textId="6E838D8C" w:rsidR="003422CF" w:rsidRDefault="003422CF">
      <w:pPr>
        <w:pStyle w:val="CommentText"/>
      </w:pPr>
      <w:r>
        <w:rPr>
          <w:rStyle w:val="CommentReference"/>
        </w:rPr>
        <w:annotationRef/>
      </w:r>
      <w:r>
        <w:t>Wait, I feel like I am butchering this. Let’s talk about accuracy…</w:t>
      </w:r>
      <w:bookmarkStart w:id="22" w:name="_GoBack"/>
      <w:bookmarkEnd w:id="22"/>
    </w:p>
  </w:comment>
  <w:comment w:id="31" w:author="Grover, Corrinne E [EEOBS]" w:date="2018-08-29T09:45:00Z" w:initials="GCE[">
    <w:p w14:paraId="5EAE36AC" w14:textId="3DCEA0C8" w:rsidR="002F613A" w:rsidRDefault="002F613A">
      <w:pPr>
        <w:pStyle w:val="CommentText"/>
      </w:pPr>
      <w:r>
        <w:rPr>
          <w:rStyle w:val="CommentReference"/>
        </w:rPr>
        <w:annotationRef/>
      </w:r>
      <w:r>
        <w:t>Meiling data</w:t>
      </w:r>
    </w:p>
  </w:comment>
  <w:comment w:id="32" w:author="Grover, Corrinne E [EEOBS]" w:date="2018-08-28T17:39:00Z" w:initials="GCE[">
    <w:p w14:paraId="56962FFF" w14:textId="1AB39B24" w:rsidR="002F613A" w:rsidRDefault="002F613A">
      <w:pPr>
        <w:pStyle w:val="CommentText"/>
      </w:pPr>
      <w:r>
        <w:rPr>
          <w:rStyle w:val="CommentReference"/>
        </w:rPr>
        <w:annotationRef/>
      </w:r>
      <w:r>
        <w:t>Need to make sure we are citing other systems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38E45" w15:done="0"/>
  <w15:commentEx w15:paraId="7DB3AB8C" w15:done="0"/>
  <w15:commentEx w15:paraId="7545E459" w15:done="0"/>
  <w15:commentEx w15:paraId="41B52D60" w15:done="0"/>
  <w15:commentEx w15:paraId="5BAA889A" w15:done="0"/>
  <w15:commentEx w15:paraId="730C18FF" w15:done="0"/>
  <w15:commentEx w15:paraId="52CBE5FC" w15:done="0"/>
  <w15:commentEx w15:paraId="4BEDDA22" w15:done="0"/>
  <w15:commentEx w15:paraId="5EAE36AC" w15:done="0"/>
  <w15:commentEx w15:paraId="56962F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738EC" w14:textId="77777777" w:rsidR="002F613A" w:rsidRDefault="002F613A" w:rsidP="009A3736">
      <w:pPr>
        <w:spacing w:after="0" w:line="240" w:lineRule="auto"/>
      </w:pPr>
      <w:r>
        <w:separator/>
      </w:r>
    </w:p>
  </w:endnote>
  <w:endnote w:type="continuationSeparator" w:id="0">
    <w:p w14:paraId="033B56F3" w14:textId="77777777" w:rsidR="002F613A" w:rsidRDefault="002F613A" w:rsidP="009A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4FB90" w14:textId="77777777" w:rsidR="002F613A" w:rsidRDefault="002F613A" w:rsidP="009A3736">
      <w:pPr>
        <w:spacing w:after="0" w:line="240" w:lineRule="auto"/>
      </w:pPr>
      <w:r>
        <w:separator/>
      </w:r>
    </w:p>
  </w:footnote>
  <w:footnote w:type="continuationSeparator" w:id="0">
    <w:p w14:paraId="5AA4FBC2" w14:textId="77777777" w:rsidR="002F613A" w:rsidRDefault="002F613A" w:rsidP="009A3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83BFC"/>
    <w:multiLevelType w:val="hybridMultilevel"/>
    <w:tmpl w:val="AF666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893"/>
    <w:multiLevelType w:val="hybridMultilevel"/>
    <w:tmpl w:val="8714724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82761D"/>
    <w:multiLevelType w:val="hybridMultilevel"/>
    <w:tmpl w:val="D7E8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0AFD"/>
    <w:multiLevelType w:val="hybridMultilevel"/>
    <w:tmpl w:val="EBFE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D7EB3"/>
    <w:multiLevelType w:val="hybridMultilevel"/>
    <w:tmpl w:val="3446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D1B89"/>
    <w:multiLevelType w:val="hybridMultilevel"/>
    <w:tmpl w:val="814839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9F537E"/>
    <w:multiLevelType w:val="hybridMultilevel"/>
    <w:tmpl w:val="28C8C61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4873019"/>
    <w:multiLevelType w:val="hybridMultilevel"/>
    <w:tmpl w:val="B782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08E5"/>
    <w:multiLevelType w:val="hybridMultilevel"/>
    <w:tmpl w:val="C53AF4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C8D7083"/>
    <w:multiLevelType w:val="hybridMultilevel"/>
    <w:tmpl w:val="242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5"/>
  </w:num>
  <w:num w:numId="5">
    <w:abstractNumId w:val="2"/>
  </w:num>
  <w:num w:numId="6">
    <w:abstractNumId w:val="9"/>
  </w:num>
  <w:num w:numId="7">
    <w:abstractNumId w:val="10"/>
  </w:num>
  <w:num w:numId="8">
    <w:abstractNumId w:val="6"/>
  </w:num>
  <w:num w:numId="9">
    <w:abstractNumId w:val="0"/>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E1"/>
    <w:rsid w:val="00015655"/>
    <w:rsid w:val="00017BA3"/>
    <w:rsid w:val="000267E4"/>
    <w:rsid w:val="00030A0B"/>
    <w:rsid w:val="000424F8"/>
    <w:rsid w:val="000538EB"/>
    <w:rsid w:val="00055C8D"/>
    <w:rsid w:val="000662CC"/>
    <w:rsid w:val="0006679B"/>
    <w:rsid w:val="0006760B"/>
    <w:rsid w:val="000730F9"/>
    <w:rsid w:val="000B4088"/>
    <w:rsid w:val="000D01ED"/>
    <w:rsid w:val="000D1867"/>
    <w:rsid w:val="000D5766"/>
    <w:rsid w:val="000F1091"/>
    <w:rsid w:val="000F5FDF"/>
    <w:rsid w:val="0010152C"/>
    <w:rsid w:val="00105696"/>
    <w:rsid w:val="001127DF"/>
    <w:rsid w:val="00114B52"/>
    <w:rsid w:val="00135047"/>
    <w:rsid w:val="001407EC"/>
    <w:rsid w:val="00146F1E"/>
    <w:rsid w:val="00174107"/>
    <w:rsid w:val="001810C8"/>
    <w:rsid w:val="00185D87"/>
    <w:rsid w:val="0018642B"/>
    <w:rsid w:val="00191AE7"/>
    <w:rsid w:val="00193F76"/>
    <w:rsid w:val="001A43B3"/>
    <w:rsid w:val="001B0840"/>
    <w:rsid w:val="001C175F"/>
    <w:rsid w:val="001C5304"/>
    <w:rsid w:val="001C56D5"/>
    <w:rsid w:val="001D0D27"/>
    <w:rsid w:val="001E424D"/>
    <w:rsid w:val="001F1526"/>
    <w:rsid w:val="001F1C4D"/>
    <w:rsid w:val="00210783"/>
    <w:rsid w:val="00220DBA"/>
    <w:rsid w:val="00251B76"/>
    <w:rsid w:val="00260F73"/>
    <w:rsid w:val="002611FF"/>
    <w:rsid w:val="002702A1"/>
    <w:rsid w:val="002706B8"/>
    <w:rsid w:val="00270740"/>
    <w:rsid w:val="002754AE"/>
    <w:rsid w:val="00292A81"/>
    <w:rsid w:val="0029476C"/>
    <w:rsid w:val="00297F6C"/>
    <w:rsid w:val="002A3BBF"/>
    <w:rsid w:val="002A40E2"/>
    <w:rsid w:val="002A4BE9"/>
    <w:rsid w:val="002B260D"/>
    <w:rsid w:val="002D4947"/>
    <w:rsid w:val="002F2250"/>
    <w:rsid w:val="002F549B"/>
    <w:rsid w:val="002F613A"/>
    <w:rsid w:val="00300B65"/>
    <w:rsid w:val="0030421D"/>
    <w:rsid w:val="00313E3D"/>
    <w:rsid w:val="00323B8F"/>
    <w:rsid w:val="00332064"/>
    <w:rsid w:val="003422CF"/>
    <w:rsid w:val="003515E2"/>
    <w:rsid w:val="00351A9F"/>
    <w:rsid w:val="003535AE"/>
    <w:rsid w:val="0035672A"/>
    <w:rsid w:val="00366A88"/>
    <w:rsid w:val="00366BDF"/>
    <w:rsid w:val="00376265"/>
    <w:rsid w:val="00386A06"/>
    <w:rsid w:val="00395184"/>
    <w:rsid w:val="003B3BF5"/>
    <w:rsid w:val="003C4A5F"/>
    <w:rsid w:val="003C585C"/>
    <w:rsid w:val="003D0BE4"/>
    <w:rsid w:val="003D488D"/>
    <w:rsid w:val="003D5A9E"/>
    <w:rsid w:val="003D7BD6"/>
    <w:rsid w:val="003F37B4"/>
    <w:rsid w:val="00402004"/>
    <w:rsid w:val="004030BF"/>
    <w:rsid w:val="0040405C"/>
    <w:rsid w:val="00410BE9"/>
    <w:rsid w:val="004273F3"/>
    <w:rsid w:val="00453373"/>
    <w:rsid w:val="00453E47"/>
    <w:rsid w:val="00455AF6"/>
    <w:rsid w:val="00462DBA"/>
    <w:rsid w:val="00480A12"/>
    <w:rsid w:val="004828A1"/>
    <w:rsid w:val="004A3636"/>
    <w:rsid w:val="004B275D"/>
    <w:rsid w:val="004C0D1C"/>
    <w:rsid w:val="004D76C0"/>
    <w:rsid w:val="004F48B2"/>
    <w:rsid w:val="004F62D7"/>
    <w:rsid w:val="004F70AC"/>
    <w:rsid w:val="00507901"/>
    <w:rsid w:val="00513429"/>
    <w:rsid w:val="00532D94"/>
    <w:rsid w:val="00534E06"/>
    <w:rsid w:val="0055123E"/>
    <w:rsid w:val="005517A7"/>
    <w:rsid w:val="00552B26"/>
    <w:rsid w:val="0055580B"/>
    <w:rsid w:val="0056414F"/>
    <w:rsid w:val="00573DF7"/>
    <w:rsid w:val="00576EC9"/>
    <w:rsid w:val="005777D9"/>
    <w:rsid w:val="00585CA0"/>
    <w:rsid w:val="00587646"/>
    <w:rsid w:val="005903DC"/>
    <w:rsid w:val="0059185F"/>
    <w:rsid w:val="005A40BE"/>
    <w:rsid w:val="005B62F1"/>
    <w:rsid w:val="005B7CBD"/>
    <w:rsid w:val="005D11D6"/>
    <w:rsid w:val="005D178F"/>
    <w:rsid w:val="005E1A2E"/>
    <w:rsid w:val="005E4DBB"/>
    <w:rsid w:val="005F17E4"/>
    <w:rsid w:val="005F4AC3"/>
    <w:rsid w:val="006019A0"/>
    <w:rsid w:val="006048EC"/>
    <w:rsid w:val="006212D9"/>
    <w:rsid w:val="00634118"/>
    <w:rsid w:val="006424E6"/>
    <w:rsid w:val="00644AF3"/>
    <w:rsid w:val="0064714C"/>
    <w:rsid w:val="00664264"/>
    <w:rsid w:val="00673666"/>
    <w:rsid w:val="0067659C"/>
    <w:rsid w:val="00684A0F"/>
    <w:rsid w:val="00690EAA"/>
    <w:rsid w:val="006B6020"/>
    <w:rsid w:val="006F6DFB"/>
    <w:rsid w:val="007420BA"/>
    <w:rsid w:val="00742F7A"/>
    <w:rsid w:val="00744170"/>
    <w:rsid w:val="007535D6"/>
    <w:rsid w:val="007626A1"/>
    <w:rsid w:val="007666AF"/>
    <w:rsid w:val="00770F63"/>
    <w:rsid w:val="0077281D"/>
    <w:rsid w:val="007A0F1E"/>
    <w:rsid w:val="007A30D6"/>
    <w:rsid w:val="007B4B14"/>
    <w:rsid w:val="007B5AB1"/>
    <w:rsid w:val="007B7287"/>
    <w:rsid w:val="007B75EC"/>
    <w:rsid w:val="007D4D14"/>
    <w:rsid w:val="007F43DD"/>
    <w:rsid w:val="00806D59"/>
    <w:rsid w:val="00817397"/>
    <w:rsid w:val="0082017E"/>
    <w:rsid w:val="00830DEC"/>
    <w:rsid w:val="00840E30"/>
    <w:rsid w:val="00846921"/>
    <w:rsid w:val="00850DF8"/>
    <w:rsid w:val="00851012"/>
    <w:rsid w:val="0085140D"/>
    <w:rsid w:val="0087013A"/>
    <w:rsid w:val="008732B6"/>
    <w:rsid w:val="00883916"/>
    <w:rsid w:val="008A1ABF"/>
    <w:rsid w:val="008A6425"/>
    <w:rsid w:val="008B0639"/>
    <w:rsid w:val="008B4E48"/>
    <w:rsid w:val="008B6A23"/>
    <w:rsid w:val="008B77DD"/>
    <w:rsid w:val="008B79AF"/>
    <w:rsid w:val="008C2103"/>
    <w:rsid w:val="008D4E48"/>
    <w:rsid w:val="00900DBD"/>
    <w:rsid w:val="00904AA1"/>
    <w:rsid w:val="00906113"/>
    <w:rsid w:val="00906159"/>
    <w:rsid w:val="009062EB"/>
    <w:rsid w:val="00910567"/>
    <w:rsid w:val="00913E21"/>
    <w:rsid w:val="009239DF"/>
    <w:rsid w:val="0092601C"/>
    <w:rsid w:val="00932B03"/>
    <w:rsid w:val="00932E95"/>
    <w:rsid w:val="00946712"/>
    <w:rsid w:val="00986982"/>
    <w:rsid w:val="009938E0"/>
    <w:rsid w:val="009A3736"/>
    <w:rsid w:val="009C1942"/>
    <w:rsid w:val="009D4940"/>
    <w:rsid w:val="009D7D75"/>
    <w:rsid w:val="009F76E6"/>
    <w:rsid w:val="00A02869"/>
    <w:rsid w:val="00A02A75"/>
    <w:rsid w:val="00A262E1"/>
    <w:rsid w:val="00A45C2E"/>
    <w:rsid w:val="00A50577"/>
    <w:rsid w:val="00A67D94"/>
    <w:rsid w:val="00A7364B"/>
    <w:rsid w:val="00A87D80"/>
    <w:rsid w:val="00AA0F37"/>
    <w:rsid w:val="00AA37E5"/>
    <w:rsid w:val="00AA59CD"/>
    <w:rsid w:val="00AD3982"/>
    <w:rsid w:val="00AD5BA9"/>
    <w:rsid w:val="00B020CC"/>
    <w:rsid w:val="00B02EF4"/>
    <w:rsid w:val="00B22EC9"/>
    <w:rsid w:val="00B44B31"/>
    <w:rsid w:val="00B46F92"/>
    <w:rsid w:val="00B55D0F"/>
    <w:rsid w:val="00B6229E"/>
    <w:rsid w:val="00B64959"/>
    <w:rsid w:val="00B66EEC"/>
    <w:rsid w:val="00B730B2"/>
    <w:rsid w:val="00B74AF0"/>
    <w:rsid w:val="00B7579E"/>
    <w:rsid w:val="00B75C97"/>
    <w:rsid w:val="00B770AB"/>
    <w:rsid w:val="00B87065"/>
    <w:rsid w:val="00B9400A"/>
    <w:rsid w:val="00B96283"/>
    <w:rsid w:val="00BA3966"/>
    <w:rsid w:val="00BB4326"/>
    <w:rsid w:val="00BB637E"/>
    <w:rsid w:val="00BC5664"/>
    <w:rsid w:val="00C06768"/>
    <w:rsid w:val="00C16B19"/>
    <w:rsid w:val="00C31926"/>
    <w:rsid w:val="00C32225"/>
    <w:rsid w:val="00C3360B"/>
    <w:rsid w:val="00C43022"/>
    <w:rsid w:val="00C43FFF"/>
    <w:rsid w:val="00C44284"/>
    <w:rsid w:val="00C53416"/>
    <w:rsid w:val="00C55C04"/>
    <w:rsid w:val="00C6396D"/>
    <w:rsid w:val="00C77303"/>
    <w:rsid w:val="00C86B64"/>
    <w:rsid w:val="00C97FE5"/>
    <w:rsid w:val="00CA5024"/>
    <w:rsid w:val="00CB4949"/>
    <w:rsid w:val="00CC2F5F"/>
    <w:rsid w:val="00CC4E59"/>
    <w:rsid w:val="00CF0A9C"/>
    <w:rsid w:val="00CF0D77"/>
    <w:rsid w:val="00CF2214"/>
    <w:rsid w:val="00D165D8"/>
    <w:rsid w:val="00D26102"/>
    <w:rsid w:val="00D331F7"/>
    <w:rsid w:val="00D43093"/>
    <w:rsid w:val="00D81446"/>
    <w:rsid w:val="00D86611"/>
    <w:rsid w:val="00D8712D"/>
    <w:rsid w:val="00D957F2"/>
    <w:rsid w:val="00D97900"/>
    <w:rsid w:val="00DA16DA"/>
    <w:rsid w:val="00DD2E45"/>
    <w:rsid w:val="00DD7BB7"/>
    <w:rsid w:val="00DE0544"/>
    <w:rsid w:val="00E00FBF"/>
    <w:rsid w:val="00E0505E"/>
    <w:rsid w:val="00E21B49"/>
    <w:rsid w:val="00E310C2"/>
    <w:rsid w:val="00E351FF"/>
    <w:rsid w:val="00E37593"/>
    <w:rsid w:val="00E4297D"/>
    <w:rsid w:val="00E525D1"/>
    <w:rsid w:val="00E8002C"/>
    <w:rsid w:val="00E83D2A"/>
    <w:rsid w:val="00E92F7A"/>
    <w:rsid w:val="00E97026"/>
    <w:rsid w:val="00EB3BA2"/>
    <w:rsid w:val="00ED6738"/>
    <w:rsid w:val="00EF093B"/>
    <w:rsid w:val="00F00266"/>
    <w:rsid w:val="00F06032"/>
    <w:rsid w:val="00F11418"/>
    <w:rsid w:val="00F11A07"/>
    <w:rsid w:val="00F21DB5"/>
    <w:rsid w:val="00F23203"/>
    <w:rsid w:val="00F4349B"/>
    <w:rsid w:val="00F54975"/>
    <w:rsid w:val="00F63000"/>
    <w:rsid w:val="00F66C72"/>
    <w:rsid w:val="00F756F2"/>
    <w:rsid w:val="00F90A84"/>
    <w:rsid w:val="00FA226D"/>
    <w:rsid w:val="00FA3842"/>
    <w:rsid w:val="00FA5D30"/>
    <w:rsid w:val="00FD4461"/>
    <w:rsid w:val="00FF0ACF"/>
    <w:rsid w:val="00FF2DC5"/>
    <w:rsid w:val="00FF2DF4"/>
    <w:rsid w:val="00FF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5515DB1"/>
  <w15:docId w15:val="{85916251-BD41-4EFB-A3ED-18F4E32D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12"/>
    <w:pPr>
      <w:ind w:left="720"/>
      <w:contextualSpacing/>
    </w:pPr>
  </w:style>
  <w:style w:type="character" w:styleId="Hyperlink">
    <w:name w:val="Hyperlink"/>
    <w:basedOn w:val="DefaultParagraphFont"/>
    <w:uiPriority w:val="99"/>
    <w:unhideWhenUsed/>
    <w:rsid w:val="004F70AC"/>
    <w:rPr>
      <w:color w:val="0000FF" w:themeColor="hyperlink"/>
      <w:u w:val="single"/>
    </w:rPr>
  </w:style>
  <w:style w:type="character" w:styleId="CommentReference">
    <w:name w:val="annotation reference"/>
    <w:basedOn w:val="DefaultParagraphFont"/>
    <w:uiPriority w:val="99"/>
    <w:semiHidden/>
    <w:unhideWhenUsed/>
    <w:rsid w:val="004F62D7"/>
    <w:rPr>
      <w:sz w:val="16"/>
      <w:szCs w:val="16"/>
    </w:rPr>
  </w:style>
  <w:style w:type="paragraph" w:styleId="CommentText">
    <w:name w:val="annotation text"/>
    <w:basedOn w:val="Normal"/>
    <w:link w:val="CommentTextChar"/>
    <w:uiPriority w:val="99"/>
    <w:semiHidden/>
    <w:unhideWhenUsed/>
    <w:rsid w:val="004F62D7"/>
    <w:pPr>
      <w:spacing w:line="240" w:lineRule="auto"/>
    </w:pPr>
    <w:rPr>
      <w:sz w:val="20"/>
      <w:szCs w:val="20"/>
    </w:rPr>
  </w:style>
  <w:style w:type="character" w:customStyle="1" w:styleId="CommentTextChar">
    <w:name w:val="Comment Text Char"/>
    <w:basedOn w:val="DefaultParagraphFont"/>
    <w:link w:val="CommentText"/>
    <w:uiPriority w:val="99"/>
    <w:semiHidden/>
    <w:rsid w:val="004F62D7"/>
    <w:rPr>
      <w:sz w:val="20"/>
      <w:szCs w:val="20"/>
    </w:rPr>
  </w:style>
  <w:style w:type="paragraph" w:styleId="CommentSubject">
    <w:name w:val="annotation subject"/>
    <w:basedOn w:val="CommentText"/>
    <w:next w:val="CommentText"/>
    <w:link w:val="CommentSubjectChar"/>
    <w:uiPriority w:val="99"/>
    <w:semiHidden/>
    <w:unhideWhenUsed/>
    <w:rsid w:val="004F62D7"/>
    <w:rPr>
      <w:b/>
      <w:bCs/>
    </w:rPr>
  </w:style>
  <w:style w:type="character" w:customStyle="1" w:styleId="CommentSubjectChar">
    <w:name w:val="Comment Subject Char"/>
    <w:basedOn w:val="CommentTextChar"/>
    <w:link w:val="CommentSubject"/>
    <w:uiPriority w:val="99"/>
    <w:semiHidden/>
    <w:rsid w:val="004F62D7"/>
    <w:rPr>
      <w:b/>
      <w:bCs/>
      <w:sz w:val="20"/>
      <w:szCs w:val="20"/>
    </w:rPr>
  </w:style>
  <w:style w:type="paragraph" w:styleId="BalloonText">
    <w:name w:val="Balloon Text"/>
    <w:basedOn w:val="Normal"/>
    <w:link w:val="BalloonTextChar"/>
    <w:uiPriority w:val="99"/>
    <w:semiHidden/>
    <w:unhideWhenUsed/>
    <w:rsid w:val="004F6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D7"/>
    <w:rPr>
      <w:rFonts w:ascii="Tahoma" w:hAnsi="Tahoma" w:cs="Tahoma"/>
      <w:sz w:val="16"/>
      <w:szCs w:val="16"/>
    </w:rPr>
  </w:style>
  <w:style w:type="table" w:styleId="TableGrid">
    <w:name w:val="Table Grid"/>
    <w:basedOn w:val="TableNormal"/>
    <w:uiPriority w:val="59"/>
    <w:rsid w:val="00B02EF4"/>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736"/>
  </w:style>
  <w:style w:type="paragraph" w:styleId="Footer">
    <w:name w:val="footer"/>
    <w:basedOn w:val="Normal"/>
    <w:link w:val="FooterChar"/>
    <w:uiPriority w:val="99"/>
    <w:unhideWhenUsed/>
    <w:rsid w:val="009A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736"/>
  </w:style>
  <w:style w:type="table" w:styleId="TableGridLight">
    <w:name w:val="Grid Table Light"/>
    <w:basedOn w:val="TableNormal"/>
    <w:uiPriority w:val="40"/>
    <w:rsid w:val="007A30D6"/>
    <w:pPr>
      <w:spacing w:after="0" w:line="240" w:lineRule="auto"/>
    </w:pPr>
    <w:rPr>
      <w:rFonts w:ascii="Times New Roman" w:hAnsi="Times New Roman"/>
      <w:kern w:val="2"/>
      <w:sz w:val="24"/>
      <w:szCs w:val="24"/>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573DF7"/>
    <w:rPr>
      <w:i/>
      <w:iCs/>
    </w:rPr>
  </w:style>
  <w:style w:type="paragraph" w:customStyle="1" w:styleId="EndNoteBibliography">
    <w:name w:val="EndNote Bibliography"/>
    <w:basedOn w:val="Normal"/>
    <w:rsid w:val="003515E2"/>
    <w:pPr>
      <w:spacing w:after="0" w:line="240" w:lineRule="auto"/>
    </w:pPr>
    <w:rPr>
      <w:rFonts w:ascii="Times New Roman" w:hAnsi="Times New Roman" w:cs="Times New Roman"/>
      <w:sz w:val="24"/>
      <w:szCs w:val="24"/>
      <w:lang w:eastAsia="zh-CN"/>
    </w:rPr>
  </w:style>
  <w:style w:type="table" w:styleId="PlainTable1">
    <w:name w:val="Plain Table 1"/>
    <w:basedOn w:val="TableNormal"/>
    <w:uiPriority w:val="41"/>
    <w:rsid w:val="003515E2"/>
    <w:pPr>
      <w:spacing w:after="0" w:line="240" w:lineRule="auto"/>
    </w:pPr>
    <w:rPr>
      <w:sz w:val="24"/>
      <w:szCs w:val="24"/>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351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5504">
      <w:bodyDiv w:val="1"/>
      <w:marLeft w:val="0"/>
      <w:marRight w:val="0"/>
      <w:marTop w:val="0"/>
      <w:marBottom w:val="0"/>
      <w:divBdr>
        <w:top w:val="none" w:sz="0" w:space="0" w:color="auto"/>
        <w:left w:val="none" w:sz="0" w:space="0" w:color="auto"/>
        <w:bottom w:val="none" w:sz="0" w:space="0" w:color="auto"/>
        <w:right w:val="none" w:sz="0" w:space="0" w:color="auto"/>
      </w:divBdr>
      <w:divsChild>
        <w:div w:id="626349775">
          <w:marLeft w:val="330"/>
          <w:marRight w:val="330"/>
          <w:marTop w:val="30"/>
          <w:marBottom w:val="180"/>
          <w:divBdr>
            <w:top w:val="none" w:sz="0" w:space="0" w:color="auto"/>
            <w:left w:val="none" w:sz="0" w:space="0" w:color="auto"/>
            <w:bottom w:val="none" w:sz="0" w:space="0" w:color="auto"/>
            <w:right w:val="none" w:sz="0" w:space="0" w:color="auto"/>
          </w:divBdr>
        </w:div>
        <w:div w:id="2001928355">
          <w:marLeft w:val="330"/>
          <w:marRight w:val="330"/>
          <w:marTop w:val="0"/>
          <w:marBottom w:val="330"/>
          <w:divBdr>
            <w:top w:val="none" w:sz="0" w:space="0" w:color="auto"/>
            <w:left w:val="none" w:sz="0" w:space="0" w:color="auto"/>
            <w:bottom w:val="none" w:sz="0" w:space="0" w:color="auto"/>
            <w:right w:val="none" w:sz="0" w:space="0" w:color="auto"/>
          </w:divBdr>
        </w:div>
      </w:divsChild>
    </w:div>
    <w:div w:id="202523977">
      <w:bodyDiv w:val="1"/>
      <w:marLeft w:val="0"/>
      <w:marRight w:val="0"/>
      <w:marTop w:val="0"/>
      <w:marBottom w:val="0"/>
      <w:divBdr>
        <w:top w:val="none" w:sz="0" w:space="0" w:color="auto"/>
        <w:left w:val="none" w:sz="0" w:space="0" w:color="auto"/>
        <w:bottom w:val="none" w:sz="0" w:space="0" w:color="auto"/>
        <w:right w:val="none" w:sz="0" w:space="0" w:color="auto"/>
      </w:divBdr>
      <w:divsChild>
        <w:div w:id="629364793">
          <w:marLeft w:val="0"/>
          <w:marRight w:val="0"/>
          <w:marTop w:val="0"/>
          <w:marBottom w:val="0"/>
          <w:divBdr>
            <w:top w:val="none" w:sz="0" w:space="0" w:color="auto"/>
            <w:left w:val="none" w:sz="0" w:space="0" w:color="auto"/>
            <w:bottom w:val="none" w:sz="0" w:space="0" w:color="auto"/>
            <w:right w:val="none" w:sz="0" w:space="0" w:color="auto"/>
          </w:divBdr>
        </w:div>
        <w:div w:id="2073891586">
          <w:marLeft w:val="0"/>
          <w:marRight w:val="0"/>
          <w:marTop w:val="0"/>
          <w:marBottom w:val="0"/>
          <w:divBdr>
            <w:top w:val="none" w:sz="0" w:space="0" w:color="auto"/>
            <w:left w:val="none" w:sz="0" w:space="0" w:color="auto"/>
            <w:bottom w:val="single" w:sz="6" w:space="0" w:color="CCCCCC"/>
            <w:right w:val="none" w:sz="0" w:space="0" w:color="auto"/>
          </w:divBdr>
          <w:divsChild>
            <w:div w:id="236479118">
              <w:marLeft w:val="0"/>
              <w:marRight w:val="0"/>
              <w:marTop w:val="0"/>
              <w:marBottom w:val="0"/>
              <w:divBdr>
                <w:top w:val="none" w:sz="0" w:space="0" w:color="auto"/>
                <w:left w:val="none" w:sz="0" w:space="0" w:color="auto"/>
                <w:bottom w:val="none" w:sz="0" w:space="0" w:color="auto"/>
                <w:right w:val="none" w:sz="0" w:space="0" w:color="auto"/>
              </w:divBdr>
              <w:divsChild>
                <w:div w:id="1598295307">
                  <w:marLeft w:val="0"/>
                  <w:marRight w:val="0"/>
                  <w:marTop w:val="0"/>
                  <w:marBottom w:val="0"/>
                  <w:divBdr>
                    <w:top w:val="none" w:sz="0" w:space="0" w:color="auto"/>
                    <w:left w:val="none" w:sz="0" w:space="0" w:color="auto"/>
                    <w:bottom w:val="none" w:sz="0" w:space="0" w:color="auto"/>
                    <w:right w:val="none" w:sz="0" w:space="0" w:color="auto"/>
                  </w:divBdr>
                </w:div>
                <w:div w:id="1614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mcbioinformatics.biomedcentral.com/articles/10.1186/1471-2105-14-91" TargetMode="External"/><Relationship Id="rId5" Type="http://schemas.openxmlformats.org/officeDocument/2006/relationships/webSettings" Target="webSettings.xml"/><Relationship Id="rId10" Type="http://schemas.openxmlformats.org/officeDocument/2006/relationships/hyperlink" Target="http://www.phytozome.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5A3F-9BBD-4072-BE6F-CEC2347A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18</Pages>
  <Words>54371</Words>
  <Characters>309921</Characters>
  <Application>Microsoft Office Word</Application>
  <DocSecurity>0</DocSecurity>
  <Lines>2582</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dc:creator>
  <cp:keywords/>
  <dc:description/>
  <cp:lastModifiedBy>Grover, Corrinne E [EEOBS]</cp:lastModifiedBy>
  <cp:revision>20</cp:revision>
  <dcterms:created xsi:type="dcterms:W3CDTF">2018-08-28T18:53:00Z</dcterms:created>
  <dcterms:modified xsi:type="dcterms:W3CDTF">2018-08-30T20:22:00Z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http://www.zotero.org/styles/bmc-biology</vt:lpwstr>
  </property>
  <property fmtid="{D5CDD505-2E9C-101B-9397-08002B2CF9AE}" pid="4" name="Mendeley Unique User Id_1">
    <vt:lpwstr>af827f35-b6bc-3351-b233-ea9fcfac1fb5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http://www.zotero.org/styles/bmc-biology</vt:lpwstr>
  </property>
  <property fmtid="{D5CDD505-2E9C-101B-9397-08002B2CF9AE}" pid="12" name="Mendeley Recent Style Name 3_1">
    <vt:lpwstr>BMC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